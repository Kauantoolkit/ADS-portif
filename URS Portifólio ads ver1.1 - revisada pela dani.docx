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BE23" w14:textId="5499632D" w:rsidR="00364BB6" w:rsidRDefault="72747DA2">
      <w:pPr>
        <w:spacing w:before="120" w:line="288" w:lineRule="auto"/>
        <w:jc w:val="both"/>
        <w:rPr>
          <w:color w:val="0000FF"/>
        </w:rPr>
      </w:pPr>
      <w:r w:rsidRPr="18E9E475">
        <w:rPr>
          <w:color w:val="0000FF"/>
        </w:rPr>
        <w:t xml:space="preserve">Grupo </w:t>
      </w:r>
      <w:proofErr w:type="gramStart"/>
      <w:r w:rsidRPr="18E9E475">
        <w:rPr>
          <w:color w:val="0000FF"/>
        </w:rPr>
        <w:t>4 :</w:t>
      </w:r>
      <w:proofErr w:type="gramEnd"/>
      <w:r w:rsidRPr="18E9E475">
        <w:rPr>
          <w:color w:val="0000FF"/>
        </w:rPr>
        <w:t xml:space="preserve"> </w:t>
      </w:r>
      <w:r w:rsidR="4755C0E0" w:rsidRPr="18E9E475">
        <w:rPr>
          <w:color w:val="0000FF"/>
        </w:rPr>
        <w:t xml:space="preserve">Kauan Cristian, Pedro </w:t>
      </w:r>
      <w:proofErr w:type="spellStart"/>
      <w:r w:rsidR="4755C0E0" w:rsidRPr="18E9E475">
        <w:rPr>
          <w:color w:val="0000FF"/>
        </w:rPr>
        <w:t>Marandola</w:t>
      </w:r>
      <w:proofErr w:type="spellEnd"/>
      <w:r w:rsidR="4755C0E0" w:rsidRPr="18E9E475">
        <w:rPr>
          <w:color w:val="0000FF"/>
        </w:rPr>
        <w:t>, Emerson, Maria Eduarda.</w:t>
      </w:r>
    </w:p>
    <w:tbl>
      <w:tblPr>
        <w:tblStyle w:val="a"/>
        <w:tblW w:w="86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0"/>
        <w:gridCol w:w="1350"/>
        <w:gridCol w:w="4093"/>
        <w:gridCol w:w="2222"/>
      </w:tblGrid>
      <w:tr w:rsidR="00364BB6" w14:paraId="41916727" w14:textId="77777777" w:rsidTr="66866E58">
        <w:tc>
          <w:tcPr>
            <w:tcW w:w="86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663F25" w14:textId="77777777" w:rsidR="00364BB6" w:rsidRDefault="009924BA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 de Versão</w:t>
            </w:r>
          </w:p>
        </w:tc>
      </w:tr>
      <w:tr w:rsidR="00364BB6" w14:paraId="32E6E56A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22F0E8D" w14:textId="77777777" w:rsidR="00364BB6" w:rsidRDefault="009924BA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8" w:space="0" w:color="000000" w:themeColor="text1"/>
            </w:tcBorders>
          </w:tcPr>
          <w:p w14:paraId="624DE05B" w14:textId="77777777" w:rsidR="00364BB6" w:rsidRDefault="009924BA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8" w:space="0" w:color="000000" w:themeColor="text1"/>
            </w:tcBorders>
          </w:tcPr>
          <w:p w14:paraId="60A4F88C" w14:textId="02101D7D" w:rsidR="00364BB6" w:rsidRDefault="00850911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</w:pPr>
            <w:r>
              <w:rPr>
                <w:b/>
              </w:rPr>
              <w:t>Texto Breve</w:t>
            </w: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DFFC82" w14:textId="77777777" w:rsidR="00364BB6" w:rsidRDefault="009924BA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</w:pPr>
            <w:r>
              <w:rPr>
                <w:b/>
              </w:rPr>
              <w:t>Responsável</w:t>
            </w:r>
          </w:p>
        </w:tc>
      </w:tr>
      <w:tr w:rsidR="00364BB6" w14:paraId="3C21B60F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EFBD358" w14:textId="6D0CD485" w:rsidR="00364BB6" w:rsidRDefault="77287DBC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FF0000"/>
                <w:sz w:val="18"/>
                <w:szCs w:val="18"/>
              </w:rPr>
            </w:pPr>
            <w:r w:rsidRPr="587D8B2F">
              <w:rPr>
                <w:color w:val="FF0000"/>
                <w:sz w:val="18"/>
                <w:szCs w:val="18"/>
              </w:rPr>
              <w:t>1.0</w:t>
            </w: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DE7CDE0" w14:textId="0B2F3606" w:rsidR="00364BB6" w:rsidRDefault="77287DBC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FF0000"/>
                <w:sz w:val="18"/>
                <w:szCs w:val="18"/>
              </w:rPr>
            </w:pPr>
            <w:r w:rsidRPr="587D8B2F">
              <w:rPr>
                <w:color w:val="FF0000"/>
                <w:sz w:val="18"/>
                <w:szCs w:val="18"/>
              </w:rPr>
              <w:t>15/04/2024</w:t>
            </w: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29C5FEA" w14:textId="44C48BE1" w:rsidR="00364BB6" w:rsidRDefault="77287DBC" w:rsidP="01431152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FF0000"/>
                <w:sz w:val="18"/>
                <w:szCs w:val="18"/>
              </w:rPr>
            </w:pPr>
            <w:proofErr w:type="spellStart"/>
            <w:r w:rsidRPr="01431152">
              <w:rPr>
                <w:color w:val="FF0000"/>
                <w:sz w:val="18"/>
                <w:szCs w:val="18"/>
              </w:rPr>
              <w:t>Imput</w:t>
            </w:r>
            <w:proofErr w:type="spellEnd"/>
            <w:r w:rsidRPr="01431152">
              <w:rPr>
                <w:color w:val="FF0000"/>
                <w:sz w:val="18"/>
                <w:szCs w:val="18"/>
              </w:rPr>
              <w:t xml:space="preserve"> inicial de requisitos para o portifólio </w:t>
            </w:r>
            <w:proofErr w:type="gramStart"/>
            <w:r w:rsidRPr="01431152">
              <w:rPr>
                <w:color w:val="FF0000"/>
                <w:sz w:val="18"/>
                <w:szCs w:val="18"/>
              </w:rPr>
              <w:t>do  curso</w:t>
            </w:r>
            <w:proofErr w:type="gramEnd"/>
            <w:r w:rsidRPr="01431152">
              <w:rPr>
                <w:color w:val="FF0000"/>
                <w:sz w:val="18"/>
                <w:szCs w:val="18"/>
              </w:rPr>
              <w:t xml:space="preserve"> de análise e desenvolvimento de sistemas</w:t>
            </w:r>
          </w:p>
          <w:p w14:paraId="17A9C07B" w14:textId="0505C3C7" w:rsidR="00364BB6" w:rsidRDefault="766F48CB" w:rsidP="01431152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FF0000"/>
                <w:sz w:val="18"/>
                <w:szCs w:val="18"/>
              </w:rPr>
            </w:pPr>
            <w:r w:rsidRPr="01431152">
              <w:rPr>
                <w:color w:val="FF0000"/>
                <w:sz w:val="18"/>
                <w:szCs w:val="18"/>
              </w:rPr>
              <w:t>RF 1-19 exceto RF11</w:t>
            </w:r>
          </w:p>
          <w:p w14:paraId="40D214B1" w14:textId="035120CE" w:rsidR="00364BB6" w:rsidRDefault="766F48CB" w:rsidP="01431152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FF0000"/>
                <w:sz w:val="18"/>
                <w:szCs w:val="18"/>
              </w:rPr>
            </w:pPr>
            <w:r w:rsidRPr="01431152">
              <w:rPr>
                <w:color w:val="FF0000"/>
                <w:sz w:val="18"/>
                <w:szCs w:val="18"/>
              </w:rPr>
              <w:t>RNF 1-9</w:t>
            </w: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670B021" w14:textId="5EAD8ADE" w:rsidR="00364BB6" w:rsidRDefault="71222052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FF0000"/>
                <w:sz w:val="18"/>
                <w:szCs w:val="18"/>
              </w:rPr>
            </w:pPr>
            <w:r w:rsidRPr="66866E58">
              <w:rPr>
                <w:color w:val="FF0000"/>
                <w:sz w:val="18"/>
                <w:szCs w:val="18"/>
              </w:rPr>
              <w:t>(</w:t>
            </w:r>
            <w:r w:rsidR="1F15D275" w:rsidRPr="66866E58">
              <w:rPr>
                <w:color w:val="FF0000"/>
                <w:sz w:val="18"/>
                <w:szCs w:val="18"/>
              </w:rPr>
              <w:t>G</w:t>
            </w:r>
            <w:r w:rsidRPr="66866E58">
              <w:rPr>
                <w:color w:val="FF0000"/>
                <w:sz w:val="18"/>
                <w:szCs w:val="18"/>
              </w:rPr>
              <w:t>rupo4)</w:t>
            </w:r>
          </w:p>
        </w:tc>
      </w:tr>
      <w:tr w:rsidR="00364BB6" w14:paraId="05DC687A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74522FA5" w14:textId="39DEDE34" w:rsidR="00364BB6" w:rsidRDefault="11CFADBA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  <w:r w:rsidRPr="66866E58">
              <w:rPr>
                <w:color w:val="0000FF"/>
                <w:sz w:val="18"/>
                <w:szCs w:val="18"/>
              </w:rPr>
              <w:t>1.1</w:t>
            </w: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FFAB0C0" w14:textId="43ACC091" w:rsidR="00364BB6" w:rsidRDefault="231F5E8B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  <w:r w:rsidRPr="66866E58">
              <w:rPr>
                <w:color w:val="0000FF"/>
                <w:sz w:val="18"/>
                <w:szCs w:val="18"/>
              </w:rPr>
              <w:t>20/04/2024</w:t>
            </w: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9E3317C" w14:textId="74A9E5B3" w:rsidR="00364BB6" w:rsidRDefault="1E903C34" w:rsidP="66866E58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  <w:r w:rsidRPr="66866E58">
              <w:rPr>
                <w:color w:val="0000FF"/>
                <w:sz w:val="18"/>
                <w:szCs w:val="18"/>
              </w:rPr>
              <w:t>Removid</w:t>
            </w:r>
            <w:r w:rsidR="1BA5F197" w:rsidRPr="66866E58">
              <w:rPr>
                <w:color w:val="0000FF"/>
                <w:sz w:val="18"/>
                <w:szCs w:val="18"/>
              </w:rPr>
              <w:t>o</w:t>
            </w:r>
            <w:r w:rsidR="39417C4C" w:rsidRPr="66866E58">
              <w:rPr>
                <w:color w:val="0000FF"/>
                <w:sz w:val="18"/>
                <w:szCs w:val="18"/>
              </w:rPr>
              <w:t>s:</w:t>
            </w:r>
            <w:r w:rsidRPr="66866E58">
              <w:rPr>
                <w:color w:val="0000FF"/>
                <w:sz w:val="18"/>
                <w:szCs w:val="18"/>
              </w:rPr>
              <w:t xml:space="preserve"> RF-06</w:t>
            </w:r>
            <w:r w:rsidR="12132C8E" w:rsidRPr="66866E58">
              <w:rPr>
                <w:color w:val="0000FF"/>
                <w:sz w:val="18"/>
                <w:szCs w:val="18"/>
              </w:rPr>
              <w:t>, RF-04</w:t>
            </w:r>
            <w:r w:rsidR="4E01DC22" w:rsidRPr="66866E58">
              <w:rPr>
                <w:color w:val="0000FF"/>
                <w:sz w:val="18"/>
                <w:szCs w:val="18"/>
              </w:rPr>
              <w:t>, RF-02</w:t>
            </w:r>
          </w:p>
          <w:p w14:paraId="0FC882B3" w14:textId="68DC0D6D" w:rsidR="00364BB6" w:rsidRDefault="00364BB6" w:rsidP="66866E58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  <w:p w14:paraId="1F5B6721" w14:textId="7DFC1D74" w:rsidR="00364BB6" w:rsidRDefault="0CD3A5F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  <w:r w:rsidRPr="66866E58">
              <w:rPr>
                <w:color w:val="0000FF"/>
                <w:sz w:val="18"/>
                <w:szCs w:val="18"/>
              </w:rPr>
              <w:t>Adicionad</w:t>
            </w:r>
            <w:r w:rsidR="26CDF594" w:rsidRPr="66866E58">
              <w:rPr>
                <w:color w:val="0000FF"/>
                <w:sz w:val="18"/>
                <w:szCs w:val="18"/>
              </w:rPr>
              <w:t>o</w:t>
            </w:r>
            <w:r w:rsidR="1EE24913" w:rsidRPr="66866E58">
              <w:rPr>
                <w:color w:val="0000FF"/>
                <w:sz w:val="18"/>
                <w:szCs w:val="18"/>
              </w:rPr>
              <w:t>s:</w:t>
            </w:r>
            <w:r w:rsidRPr="66866E58">
              <w:rPr>
                <w:color w:val="0000FF"/>
                <w:sz w:val="18"/>
                <w:szCs w:val="18"/>
              </w:rPr>
              <w:t>RNF-10</w:t>
            </w:r>
            <w:r w:rsidR="300A8458" w:rsidRPr="66866E58">
              <w:rPr>
                <w:color w:val="0000FF"/>
                <w:sz w:val="18"/>
                <w:szCs w:val="18"/>
              </w:rPr>
              <w:t>, RNF</w:t>
            </w:r>
            <w:r w:rsidR="4F23C5F1" w:rsidRPr="66866E58">
              <w:rPr>
                <w:color w:val="0000FF"/>
                <w:sz w:val="18"/>
                <w:szCs w:val="18"/>
              </w:rPr>
              <w:t>-</w:t>
            </w:r>
            <w:r w:rsidR="300A8458" w:rsidRPr="66866E58">
              <w:rPr>
                <w:color w:val="0000FF"/>
                <w:sz w:val="18"/>
                <w:szCs w:val="18"/>
              </w:rPr>
              <w:t>11</w:t>
            </w:r>
            <w:r w:rsidR="7140C115" w:rsidRPr="66866E58">
              <w:rPr>
                <w:color w:val="0000FF"/>
                <w:sz w:val="18"/>
                <w:szCs w:val="18"/>
              </w:rPr>
              <w:t>, RNF-12</w:t>
            </w:r>
            <w:r w:rsidR="62DC1A76" w:rsidRPr="66866E58">
              <w:rPr>
                <w:color w:val="0000FF"/>
                <w:sz w:val="18"/>
                <w:szCs w:val="18"/>
              </w:rPr>
              <w:t>, RNF-13</w:t>
            </w: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902B5E" w14:textId="2E80A781" w:rsidR="00364BB6" w:rsidRDefault="6F0E56B8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  <w:r w:rsidRPr="66866E58">
              <w:rPr>
                <w:color w:val="0000FF"/>
                <w:sz w:val="18"/>
                <w:szCs w:val="18"/>
              </w:rPr>
              <w:t xml:space="preserve">             (Grupo 4)</w:t>
            </w:r>
          </w:p>
        </w:tc>
      </w:tr>
      <w:tr w:rsidR="00364BB6" w14:paraId="417B1514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73A0D40D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BF3FEB7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A7FA665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E1F4A87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</w:tr>
      <w:tr w:rsidR="00364BB6" w14:paraId="7F597E43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9E479CE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D21B000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069B382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2187552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</w:tr>
      <w:tr w:rsidR="00364BB6" w14:paraId="09F8486A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74DC861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E0CFB57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3132B1A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169268A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</w:tr>
      <w:tr w:rsidR="00364BB6" w14:paraId="623960D0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14FED18B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EB97C78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CE8B931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7159673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</w:tr>
      <w:tr w:rsidR="00364BB6" w14:paraId="49A073B6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4E43FDC1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16AA810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3BE2437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0800084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</w:tr>
      <w:tr w:rsidR="00364BB6" w14:paraId="0BD3C53F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B83E9F5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EB31CF7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86B1C14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020F7EC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</w:tr>
      <w:tr w:rsidR="00364BB6" w14:paraId="0F6D91E6" w14:textId="77777777" w:rsidTr="66866E58">
        <w:tc>
          <w:tcPr>
            <w:tcW w:w="97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5642B151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4" w:space="0" w:color="000000" w:themeColor="text1"/>
              <w:bottom w:val="single" w:sz="8" w:space="0" w:color="000000" w:themeColor="text1"/>
            </w:tcBorders>
          </w:tcPr>
          <w:p w14:paraId="579957D1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4093" w:type="dxa"/>
            <w:tcBorders>
              <w:left w:val="single" w:sz="4" w:space="0" w:color="000000" w:themeColor="text1"/>
              <w:bottom w:val="single" w:sz="8" w:space="0" w:color="000000" w:themeColor="text1"/>
            </w:tcBorders>
          </w:tcPr>
          <w:p w14:paraId="30CAD0F5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  <w:tc>
          <w:tcPr>
            <w:tcW w:w="2222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BF0D49" w14:textId="77777777" w:rsidR="00364BB6" w:rsidRDefault="00364BB6">
            <w:pPr>
              <w:tabs>
                <w:tab w:val="center" w:pos="4320"/>
                <w:tab w:val="right" w:pos="8640"/>
              </w:tabs>
              <w:spacing w:before="120" w:line="288" w:lineRule="auto"/>
              <w:jc w:val="both"/>
              <w:rPr>
                <w:color w:val="0000FF"/>
                <w:sz w:val="18"/>
                <w:szCs w:val="18"/>
              </w:rPr>
            </w:pPr>
          </w:p>
        </w:tc>
      </w:tr>
    </w:tbl>
    <w:p w14:paraId="7982D914" w14:textId="77777777" w:rsidR="00364BB6" w:rsidRDefault="009924BA">
      <w:pPr>
        <w:keepNext/>
        <w:numPr>
          <w:ilvl w:val="0"/>
          <w:numId w:val="1"/>
        </w:numPr>
        <w:tabs>
          <w:tab w:val="left" w:pos="432"/>
          <w:tab w:val="left" w:pos="540"/>
        </w:tabs>
        <w:spacing w:before="120" w:line="288" w:lineRule="auto"/>
        <w:jc w:val="both"/>
        <w:rPr>
          <w:rFonts w:ascii="Arial Narrow" w:eastAsia="Arial Narrow" w:hAnsi="Arial Narrow" w:cs="Arial Narrow"/>
          <w:b/>
          <w:sz w:val="28"/>
          <w:szCs w:val="28"/>
        </w:rPr>
      </w:pPr>
      <w:r>
        <w:br w:type="page"/>
      </w:r>
      <w:r>
        <w:rPr>
          <w:rFonts w:ascii="Arial Narrow" w:eastAsia="Arial Narrow" w:hAnsi="Arial Narrow" w:cs="Arial Narrow"/>
          <w:b/>
          <w:sz w:val="28"/>
          <w:szCs w:val="28"/>
        </w:rPr>
        <w:lastRenderedPageBreak/>
        <w:t>Objetivo do Documento</w:t>
      </w:r>
    </w:p>
    <w:p w14:paraId="2BCEBAC5" w14:textId="77777777" w:rsidR="00364BB6" w:rsidRDefault="00364BB6">
      <w:pPr>
        <w:tabs>
          <w:tab w:val="left" w:pos="540"/>
        </w:tabs>
        <w:spacing w:before="120" w:line="288" w:lineRule="auto"/>
        <w:jc w:val="both"/>
        <w:rPr>
          <w:color w:val="0000FF"/>
          <w:sz w:val="20"/>
          <w:szCs w:val="20"/>
        </w:rPr>
      </w:pPr>
    </w:p>
    <w:p w14:paraId="34DFDDA0" w14:textId="46ABBDBA" w:rsidR="00364BB6" w:rsidRDefault="009924BA">
      <w:pPr>
        <w:spacing w:before="120" w:line="288" w:lineRule="auto"/>
        <w:jc w:val="both"/>
      </w:pPr>
      <w:r>
        <w:t xml:space="preserve">Este documento visa descrever de forma sucinta os requisitos do para o desenvolvimento do </w:t>
      </w:r>
      <w:r w:rsidR="66BBC4B0">
        <w:t>portifólio</w:t>
      </w:r>
      <w:r w:rsidR="004BE868">
        <w:t xml:space="preserve"> ADS BIOPARK</w:t>
      </w:r>
      <w:r w:rsidRPr="2F542E8A">
        <w:rPr>
          <w:b/>
          <w:bCs/>
          <w:color w:val="FF0000"/>
        </w:rPr>
        <w:t>.</w:t>
      </w:r>
      <w:r w:rsidRPr="2F542E8A">
        <w:rPr>
          <w:color w:val="0000FF"/>
        </w:rPr>
        <w:t xml:space="preserve"> </w:t>
      </w:r>
      <w:r>
        <w:t>Os requisitos são classificados em:</w:t>
      </w:r>
    </w:p>
    <w:p w14:paraId="0B461699" w14:textId="77777777" w:rsidR="00364BB6" w:rsidRDefault="009924BA">
      <w:pPr>
        <w:numPr>
          <w:ilvl w:val="0"/>
          <w:numId w:val="2"/>
        </w:numPr>
        <w:spacing w:before="120" w:line="288" w:lineRule="auto"/>
        <w:jc w:val="both"/>
      </w:pPr>
      <w:r>
        <w:t xml:space="preserve">Requisitos Funcionais (RF): Trata-se da decodificação de </w:t>
      </w:r>
      <w:r>
        <w:rPr>
          <w:i/>
        </w:rPr>
        <w:t>stakeholder</w:t>
      </w:r>
      <w:r>
        <w:t xml:space="preserve"> </w:t>
      </w:r>
      <w:proofErr w:type="spellStart"/>
      <w:r>
        <w:rPr>
          <w:i/>
        </w:rPr>
        <w:t>requests</w:t>
      </w:r>
      <w:proofErr w:type="spellEnd"/>
      <w:r>
        <w:t xml:space="preserve"> que tenham relação com funcionalidades que envolvam aspectos de execução de negócio do produto de </w:t>
      </w:r>
      <w:r>
        <w:rPr>
          <w:i/>
        </w:rPr>
        <w:t>software</w:t>
      </w:r>
      <w:r>
        <w:t xml:space="preserve"> (por exemplo, uma periodicidade de execução de uma função, uma fórmula para cálculo, </w:t>
      </w:r>
      <w:proofErr w:type="spellStart"/>
      <w:r>
        <w:t>etc</w:t>
      </w:r>
      <w:proofErr w:type="spellEnd"/>
      <w:r>
        <w:t xml:space="preserve">) ou relativas </w:t>
      </w:r>
      <w:proofErr w:type="gramStart"/>
      <w:r>
        <w:t>a</w:t>
      </w:r>
      <w:proofErr w:type="gramEnd"/>
      <w:r>
        <w:t xml:space="preserve"> interface do sistema (telas e relatórios).</w:t>
      </w:r>
    </w:p>
    <w:p w14:paraId="1ADDAC66" w14:textId="77777777" w:rsidR="00364BB6" w:rsidRDefault="009924BA">
      <w:pPr>
        <w:numPr>
          <w:ilvl w:val="0"/>
          <w:numId w:val="2"/>
        </w:numPr>
        <w:tabs>
          <w:tab w:val="left" w:pos="360"/>
        </w:tabs>
        <w:spacing w:before="120" w:line="288" w:lineRule="auto"/>
        <w:ind w:left="360"/>
        <w:jc w:val="both"/>
      </w:pPr>
      <w:r>
        <w:t xml:space="preserve">Requisitos Não-Funcionais (RNF): Trata-se da decodificação de </w:t>
      </w:r>
      <w:r>
        <w:rPr>
          <w:i/>
        </w:rPr>
        <w:t>stakeholder</w:t>
      </w:r>
      <w:r>
        <w:t xml:space="preserve"> </w:t>
      </w:r>
      <w:proofErr w:type="spellStart"/>
      <w:r>
        <w:rPr>
          <w:i/>
        </w:rPr>
        <w:t>requests</w:t>
      </w:r>
      <w:proofErr w:type="spellEnd"/>
      <w:r>
        <w:t xml:space="preserve"> que não tenham relação com funcionalidades, mas com aspectos gerenciais e/ou estritamente técnicos do projeto de </w:t>
      </w:r>
      <w:r>
        <w:rPr>
          <w:i/>
        </w:rPr>
        <w:t>software</w:t>
      </w:r>
      <w:r>
        <w:t>. Este tipo de requisitos é às vezes chamado de Premissas ou Restrições.</w:t>
      </w:r>
    </w:p>
    <w:p w14:paraId="452B7D1A" w14:textId="77777777" w:rsidR="00364BB6" w:rsidRDefault="00364BB6">
      <w:pPr>
        <w:spacing w:before="120" w:line="288" w:lineRule="auto"/>
        <w:jc w:val="both"/>
      </w:pPr>
      <w:bookmarkStart w:id="0" w:name="_30j0zll" w:colFirst="0" w:colLast="0"/>
      <w:bookmarkEnd w:id="0"/>
    </w:p>
    <w:p w14:paraId="306B2331" w14:textId="77777777" w:rsidR="00364BB6" w:rsidRDefault="009924BA">
      <w:pPr>
        <w:keepNext/>
        <w:numPr>
          <w:ilvl w:val="0"/>
          <w:numId w:val="1"/>
        </w:numPr>
        <w:tabs>
          <w:tab w:val="left" w:pos="432"/>
          <w:tab w:val="left" w:pos="540"/>
        </w:tabs>
        <w:spacing w:before="120" w:line="288" w:lineRule="auto"/>
        <w:jc w:val="both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Lista de Requisitos</w:t>
      </w:r>
    </w:p>
    <w:p w14:paraId="1931D2FD" w14:textId="77777777" w:rsidR="00364BB6" w:rsidRDefault="009924BA">
      <w:pPr>
        <w:keepNext/>
        <w:numPr>
          <w:ilvl w:val="1"/>
          <w:numId w:val="1"/>
        </w:numPr>
        <w:spacing w:before="120" w:line="288" w:lineRule="auto"/>
        <w:jc w:val="both"/>
        <w:rPr>
          <w:rFonts w:ascii="Arial Narrow" w:eastAsia="Arial Narrow" w:hAnsi="Arial Narrow" w:cs="Arial Narrow"/>
          <w:b/>
          <w:sz w:val="28"/>
          <w:szCs w:val="28"/>
        </w:rPr>
      </w:pPr>
      <w:bookmarkStart w:id="1" w:name="_1fob9te" w:colFirst="0" w:colLast="0"/>
      <w:bookmarkEnd w:id="1"/>
      <w:r>
        <w:rPr>
          <w:rFonts w:ascii="Arial Narrow" w:eastAsia="Arial Narrow" w:hAnsi="Arial Narrow" w:cs="Arial Narrow"/>
          <w:b/>
          <w:sz w:val="28"/>
          <w:szCs w:val="28"/>
        </w:rPr>
        <w:t>Requisitos Funcionais</w:t>
      </w:r>
    </w:p>
    <w:p w14:paraId="2777F2A1" w14:textId="77777777" w:rsidR="00364BB6" w:rsidRDefault="00364BB6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Style w:val="a0"/>
        <w:tblW w:w="9144" w:type="dxa"/>
        <w:tblInd w:w="36" w:type="dxa"/>
        <w:tblLayout w:type="fixed"/>
        <w:tblLook w:val="0000" w:firstRow="0" w:lastRow="0" w:firstColumn="0" w:lastColumn="0" w:noHBand="0" w:noVBand="0"/>
      </w:tblPr>
      <w:tblGrid>
        <w:gridCol w:w="520"/>
        <w:gridCol w:w="915"/>
        <w:gridCol w:w="1136"/>
        <w:gridCol w:w="5245"/>
        <w:gridCol w:w="1328"/>
      </w:tblGrid>
      <w:tr w:rsidR="00364BB6" w14:paraId="2B20A815" w14:textId="77777777" w:rsidTr="66866E58"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FA3BF3D" w14:textId="77777777" w:rsidR="00364BB6" w:rsidRDefault="009924BA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ID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EC5C35" w14:textId="77777777" w:rsidR="00364BB6" w:rsidRDefault="009924B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RF- 01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19A16F4" w14:textId="77777777" w:rsidR="00364BB6" w:rsidRDefault="009924BA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Requisito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F6F3CDF" w14:textId="0155E023" w:rsidR="00364BB6" w:rsidRDefault="06B27ECC" w:rsidP="587D8B2F">
            <w:pPr>
              <w:rPr>
                <w:b/>
                <w:bCs/>
                <w:sz w:val="20"/>
                <w:szCs w:val="20"/>
              </w:rPr>
            </w:pPr>
            <w:r w:rsidRPr="587D8B2F">
              <w:rPr>
                <w:b/>
                <w:bCs/>
                <w:sz w:val="20"/>
                <w:szCs w:val="20"/>
              </w:rPr>
              <w:t>Conteúdo do port</w:t>
            </w:r>
            <w:del w:id="2" w:author="Daniele Wolfart" w:date="2024-05-07T21:54:00Z" w16du:dateUtc="2024-05-08T00:54:00Z">
              <w:r w:rsidRPr="587D8B2F" w:rsidDel="00E14648">
                <w:rPr>
                  <w:b/>
                  <w:bCs/>
                  <w:sz w:val="20"/>
                  <w:szCs w:val="20"/>
                </w:rPr>
                <w:delText>i</w:delText>
              </w:r>
            </w:del>
            <w:r w:rsidRPr="587D8B2F">
              <w:rPr>
                <w:b/>
                <w:bCs/>
                <w:sz w:val="20"/>
                <w:szCs w:val="20"/>
              </w:rPr>
              <w:t>fólio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F139F" w14:textId="77777777" w:rsidR="00364BB6" w:rsidRDefault="009924BA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b/>
                <w:i/>
                <w:sz w:val="18"/>
                <w:szCs w:val="18"/>
              </w:rPr>
              <w:t xml:space="preserve">(  </w:t>
            </w:r>
            <w:proofErr w:type="gramEnd"/>
            <w:r>
              <w:rPr>
                <w:b/>
                <w:i/>
                <w:sz w:val="18"/>
                <w:szCs w:val="18"/>
              </w:rPr>
              <w:t xml:space="preserve">  )Oculto</w:t>
            </w:r>
          </w:p>
        </w:tc>
      </w:tr>
      <w:tr w:rsidR="00364BB6" w14:paraId="2E57E754" w14:textId="77777777" w:rsidTr="66866E58"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EDD07FF" w14:textId="77777777" w:rsidR="00364BB6" w:rsidRDefault="009924BA">
            <w:pPr>
              <w:spacing w:before="6" w:line="288" w:lineRule="auto"/>
              <w:jc w:val="both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Descrição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F1324" w14:textId="5268348D" w:rsidR="00364BB6" w:rsidRDefault="5F4769EB" w:rsidP="18E9E475">
            <w:pPr>
              <w:spacing w:before="6" w:line="288" w:lineRule="auto"/>
              <w:jc w:val="both"/>
            </w:pPr>
            <w:r>
              <w:t>O portfólio deve incluir informações detalhadas sobre o curso de ADS, como objetivos, público-alvo, estrutura curricular, metodologia de ensino</w:t>
            </w:r>
            <w:r w:rsidR="3654FF40">
              <w:t xml:space="preserve"> do </w:t>
            </w:r>
            <w:r w:rsidR="05C7D38C">
              <w:t>B</w:t>
            </w:r>
            <w:r w:rsidR="3654FF40">
              <w:t>iopark</w:t>
            </w:r>
            <w:r>
              <w:t>, corpo docente, entre outros.</w:t>
            </w:r>
            <w:r w:rsidR="245FA36F">
              <w:t xml:space="preserve"> Essas informações podem se repetir posteriormente em outras abas, mas é importante que sejam apresentadas logo de cara.</w:t>
            </w:r>
          </w:p>
          <w:p w14:paraId="2088775D" w14:textId="1E3A52B2" w:rsidR="00364BB6" w:rsidRDefault="00364BB6" w:rsidP="587D8B2F">
            <w:pPr>
              <w:spacing w:before="6" w:line="288" w:lineRule="auto"/>
              <w:jc w:val="both"/>
            </w:pPr>
          </w:p>
        </w:tc>
      </w:tr>
      <w:tr w:rsidR="00364BB6" w14:paraId="47D3D398" w14:textId="77777777" w:rsidTr="66866E58"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52525C" w14:textId="77777777" w:rsidR="00364BB6" w:rsidRDefault="009924BA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E9340" w14:textId="427378DC" w:rsidR="00364BB6" w:rsidRDefault="6ABEAA8F">
            <w:pPr>
              <w:spacing w:before="6" w:line="288" w:lineRule="auto"/>
              <w:jc w:val="both"/>
            </w:pPr>
            <w:r>
              <w:t>RF-16</w:t>
            </w:r>
          </w:p>
        </w:tc>
      </w:tr>
    </w:tbl>
    <w:p w14:paraId="3220E9C2" w14:textId="7A693D3A" w:rsidR="18E9E475" w:rsidRDefault="18E9E475" w:rsidP="18E9E475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Style w:val="a2"/>
        <w:tblW w:w="9144" w:type="dxa"/>
        <w:tblInd w:w="36" w:type="dxa"/>
        <w:tblLayout w:type="fixed"/>
        <w:tblLook w:val="0000" w:firstRow="0" w:lastRow="0" w:firstColumn="0" w:lastColumn="0" w:noHBand="0" w:noVBand="0"/>
      </w:tblPr>
      <w:tblGrid>
        <w:gridCol w:w="520"/>
        <w:gridCol w:w="915"/>
        <w:gridCol w:w="1136"/>
        <w:gridCol w:w="5245"/>
        <w:gridCol w:w="1328"/>
      </w:tblGrid>
      <w:tr w:rsidR="00364BB6" w14:paraId="53D310A8" w14:textId="77777777" w:rsidTr="66866E58"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F90C253" w14:textId="77777777" w:rsidR="00364BB6" w:rsidRDefault="009924BA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ID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7BB7EE" w14:textId="77777777" w:rsidR="00364BB6" w:rsidRDefault="009924B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  <w:r w:rsidRPr="00E14648">
              <w:rPr>
                <w:b/>
                <w:sz w:val="20"/>
                <w:szCs w:val="20"/>
                <w:highlight w:val="yellow"/>
                <w:rPrChange w:id="3" w:author="Daniele Wolfart" w:date="2024-05-07T21:55:00Z" w16du:dateUtc="2024-05-08T00:55:00Z">
                  <w:rPr>
                    <w:b/>
                    <w:sz w:val="20"/>
                    <w:szCs w:val="20"/>
                  </w:rPr>
                </w:rPrChange>
              </w:rPr>
              <w:t>-0</w:t>
            </w:r>
            <w:commentRangeStart w:id="4"/>
            <w:r w:rsidRPr="00E14648">
              <w:rPr>
                <w:b/>
                <w:sz w:val="20"/>
                <w:szCs w:val="20"/>
                <w:highlight w:val="yellow"/>
                <w:rPrChange w:id="5" w:author="Daniele Wolfart" w:date="2024-05-07T21:55:00Z" w16du:dateUtc="2024-05-08T00:55:00Z">
                  <w:rPr>
                    <w:b/>
                    <w:sz w:val="20"/>
                    <w:szCs w:val="20"/>
                  </w:rPr>
                </w:rPrChange>
              </w:rPr>
              <w:t>3</w:t>
            </w:r>
            <w:commentRangeEnd w:id="4"/>
            <w:r w:rsidR="00E14648">
              <w:rPr>
                <w:rStyle w:val="Refdecomentrio"/>
              </w:rPr>
              <w:commentReference w:id="4"/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84BEDC4" w14:textId="77777777" w:rsidR="00364BB6" w:rsidRDefault="009924BA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Requisito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5A026B8" w14:textId="5E5FAA19" w:rsidR="00364BB6" w:rsidRDefault="66AC8A7B" w:rsidP="587D8B2F">
            <w:pPr>
              <w:rPr>
                <w:b/>
                <w:bCs/>
                <w:sz w:val="20"/>
                <w:szCs w:val="20"/>
              </w:rPr>
            </w:pPr>
            <w:r w:rsidRPr="587D8B2F">
              <w:rPr>
                <w:b/>
                <w:bCs/>
                <w:sz w:val="20"/>
                <w:szCs w:val="20"/>
              </w:rPr>
              <w:t>Integração de Mídias</w:t>
            </w:r>
          </w:p>
          <w:p w14:paraId="53ED5CE8" w14:textId="1AAD5D07" w:rsidR="00364BB6" w:rsidRDefault="00364BB6" w:rsidP="587D8B2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20EEA" w14:textId="77777777" w:rsidR="00364BB6" w:rsidRDefault="009924BA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b/>
                <w:i/>
                <w:sz w:val="18"/>
                <w:szCs w:val="18"/>
              </w:rPr>
              <w:t xml:space="preserve">(  </w:t>
            </w:r>
            <w:proofErr w:type="gramEnd"/>
            <w:r>
              <w:rPr>
                <w:b/>
                <w:i/>
                <w:sz w:val="18"/>
                <w:szCs w:val="18"/>
              </w:rPr>
              <w:t xml:space="preserve">  )Oculto</w:t>
            </w:r>
          </w:p>
        </w:tc>
      </w:tr>
      <w:tr w:rsidR="00364BB6" w14:paraId="68B6E29F" w14:textId="77777777" w:rsidTr="66866E58"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332DB37" w14:textId="77777777" w:rsidR="00364BB6" w:rsidRDefault="009924BA">
            <w:pPr>
              <w:spacing w:before="6" w:line="288" w:lineRule="auto"/>
              <w:jc w:val="both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Descrição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1EB68" w14:textId="5227C929" w:rsidR="00364BB6" w:rsidRDefault="49D7AB41">
            <w:pPr>
              <w:spacing w:before="6" w:line="288" w:lineRule="auto"/>
              <w:jc w:val="both"/>
            </w:pPr>
            <w:r>
              <w:t>Deve permitir a inclusão de fotos, vídeos e outros elementos visuais para enriquecer o conteúdo e tornar a experiência mais envolvente para os visitantes.</w:t>
            </w:r>
          </w:p>
          <w:p w14:paraId="3110B32F" w14:textId="112C3BEB" w:rsidR="00364BB6" w:rsidRDefault="49D7AB41" w:rsidP="587D8B2F">
            <w:pPr>
              <w:spacing w:before="6" w:line="288" w:lineRule="auto"/>
              <w:jc w:val="both"/>
            </w:pPr>
            <w:r>
              <w:t>Deve integrar-se com as redes sociais do Biopark Edu para compartilhamento fácil de conteúdo.</w:t>
            </w:r>
          </w:p>
        </w:tc>
      </w:tr>
      <w:tr w:rsidR="00364BB6" w14:paraId="1AF5CE08" w14:textId="77777777" w:rsidTr="66866E58"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20D1B7" w14:textId="77777777" w:rsidR="00364BB6" w:rsidRDefault="009924BA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A3F28" w14:textId="355B9F0A" w:rsidR="00364BB6" w:rsidRDefault="22FCF95D">
            <w:pPr>
              <w:spacing w:before="6" w:line="288" w:lineRule="auto"/>
              <w:jc w:val="both"/>
            </w:pPr>
            <w:r>
              <w:t xml:space="preserve"> RF-</w:t>
            </w:r>
            <w:r w:rsidR="6AD47C8D">
              <w:t>13</w:t>
            </w:r>
            <w:r w:rsidR="08B6025A">
              <w:t xml:space="preserve">, </w:t>
            </w:r>
          </w:p>
        </w:tc>
      </w:tr>
    </w:tbl>
    <w:p w14:paraId="10F87A3C" w14:textId="4C220ECC" w:rsidR="00364BB6" w:rsidRDefault="00364BB6" w:rsidP="18E9E475">
      <w:pPr>
        <w:tabs>
          <w:tab w:val="left" w:pos="432"/>
          <w:tab w:val="left" w:pos="540"/>
        </w:tabs>
        <w:spacing w:before="120" w:line="288" w:lineRule="auto"/>
        <w:jc w:val="both"/>
      </w:pPr>
    </w:p>
    <w:p w14:paraId="63327F71" w14:textId="4AF3A2AA" w:rsidR="6FAC3A14" w:rsidRDefault="6FAC3A14" w:rsidP="6FAC3A14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6"/>
        <w:gridCol w:w="1201"/>
        <w:gridCol w:w="4845"/>
        <w:gridCol w:w="1282"/>
      </w:tblGrid>
      <w:tr w:rsidR="18E9E475" w14:paraId="65F11ABA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50BB78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5D5327" w14:textId="7BB499B3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RF-0</w:t>
            </w:r>
            <w:r w:rsidR="0E6C7526" w:rsidRPr="18E9E475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9FDD19E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23B9177" w14:textId="3CE0D995" w:rsidR="2BE8A202" w:rsidRDefault="2BE8A202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Cadastro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97829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49F766A9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E9187A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D59DF" w14:textId="06B9D3AE" w:rsidR="74C9331B" w:rsidRDefault="74C9331B" w:rsidP="18E9E475">
            <w:pPr>
              <w:spacing w:before="6" w:line="288" w:lineRule="auto"/>
              <w:jc w:val="both"/>
            </w:pPr>
            <w:r>
              <w:t>Cadastro de e-mail e senha</w:t>
            </w:r>
            <w:r w:rsidR="2593DBEA">
              <w:t xml:space="preserve"> para usuários interessados e gestores do port</w:t>
            </w:r>
            <w:del w:id="6" w:author="Daniele Wolfart" w:date="2024-05-07T21:55:00Z" w16du:dateUtc="2024-05-08T00:55:00Z">
              <w:r w:rsidR="2593DBEA" w:rsidDel="00E14648">
                <w:delText>i</w:delText>
              </w:r>
            </w:del>
            <w:r w:rsidR="2593DBEA">
              <w:t>fólio terem a capacidade de interagir com ele.</w:t>
            </w:r>
          </w:p>
        </w:tc>
      </w:tr>
      <w:tr w:rsidR="18E9E475" w14:paraId="31CD360B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6029C0E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0DDE8" w14:textId="4EEA72E0" w:rsidR="6F9655E6" w:rsidRDefault="29638FC1" w:rsidP="18E9E475">
            <w:pPr>
              <w:spacing w:before="6" w:line="288" w:lineRule="auto"/>
              <w:jc w:val="both"/>
            </w:pPr>
            <w:r>
              <w:t>RF-0</w:t>
            </w:r>
            <w:r w:rsidR="15D0598A">
              <w:t>8</w:t>
            </w:r>
            <w:r w:rsidR="0AEFE617">
              <w:t xml:space="preserve"> </w:t>
            </w:r>
          </w:p>
        </w:tc>
      </w:tr>
    </w:tbl>
    <w:p w14:paraId="59FDE4D0" w14:textId="34F07C08" w:rsidR="00364BB6" w:rsidRDefault="00364BB6" w:rsidP="18E9E475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6"/>
        <w:gridCol w:w="1201"/>
        <w:gridCol w:w="4845"/>
        <w:gridCol w:w="1282"/>
      </w:tblGrid>
      <w:tr w:rsidR="18E9E475" w14:paraId="71FB2C0D" w14:textId="77777777" w:rsidTr="18E9E475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4219CE6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2B67DF8" w14:textId="090AD037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RF-0</w:t>
            </w:r>
            <w:r w:rsidR="3E995535" w:rsidRPr="18E9E475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E072BD0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E2700B5" w14:textId="34E3DE0F" w:rsidR="6523D8EE" w:rsidRDefault="6523D8EE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Mudança de fonte</w:t>
            </w:r>
          </w:p>
          <w:p w14:paraId="4A80220A" w14:textId="1AAD5D07" w:rsidR="18E9E475" w:rsidRDefault="18E9E475" w:rsidP="18E9E47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C1592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6ACBB2AF" w14:textId="77777777" w:rsidTr="18E9E475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AA26C9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BD97F" w14:textId="18D0EE16" w:rsidR="4D67D981" w:rsidRDefault="4D67D981" w:rsidP="18E9E475">
            <w:pPr>
              <w:spacing w:before="6" w:line="288" w:lineRule="auto"/>
              <w:jc w:val="both"/>
            </w:pPr>
            <w:r>
              <w:t>O site deve dar suporte a diferentes tamanhos e tipos de fonte, para possibilitar uma aparência aceitável em dispositivos diferentes.</w:t>
            </w:r>
          </w:p>
        </w:tc>
      </w:tr>
      <w:tr w:rsidR="18E9E475" w14:paraId="15F25F56" w14:textId="77777777" w:rsidTr="18E9E475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30C94F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EC514" w14:textId="323B782D" w:rsidR="77673FA7" w:rsidRDefault="77673FA7" w:rsidP="18E9E475">
            <w:pPr>
              <w:spacing w:before="6" w:line="288" w:lineRule="auto"/>
              <w:jc w:val="both"/>
            </w:pPr>
            <w:r>
              <w:t>RF-02</w:t>
            </w:r>
          </w:p>
        </w:tc>
      </w:tr>
    </w:tbl>
    <w:p w14:paraId="00BA1FC4" w14:textId="06268C1F" w:rsidR="00364BB6" w:rsidRDefault="00364BB6" w:rsidP="18E9E475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6"/>
        <w:gridCol w:w="1201"/>
        <w:gridCol w:w="4845"/>
        <w:gridCol w:w="1282"/>
      </w:tblGrid>
      <w:tr w:rsidR="18E9E475" w14:paraId="781604E9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C1FC4F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EC19C4" w14:textId="3238D047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RF-0</w:t>
            </w:r>
            <w:r w:rsidR="5FDCBE4C" w:rsidRPr="18E9E475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9A4C91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20720D9" w14:textId="22B70EBE" w:rsidR="6B8A6F52" w:rsidRDefault="6B8A6F52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Contatos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E1279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7D3FAE7E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7B4929D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20B19" w14:textId="77777777" w:rsidR="23C8BE20" w:rsidRDefault="23C8BE20" w:rsidP="18E9E475">
            <w:pPr>
              <w:spacing w:before="6" w:line="288" w:lineRule="auto"/>
              <w:jc w:val="both"/>
              <w:rPr>
                <w:ins w:id="7" w:author="Daniele Wolfart" w:date="2024-05-07T21:56:00Z" w16du:dateUtc="2024-05-08T00:56:00Z"/>
              </w:rPr>
            </w:pPr>
            <w:r>
              <w:t>Devem ser disponibilizados os contatos referentes ao curso, como por exemplo o da Dani.</w:t>
            </w:r>
          </w:p>
          <w:p w14:paraId="38C33050" w14:textId="77777777" w:rsidR="00E14648" w:rsidRDefault="00E14648" w:rsidP="18E9E475">
            <w:pPr>
              <w:spacing w:before="6" w:line="288" w:lineRule="auto"/>
              <w:jc w:val="both"/>
              <w:rPr>
                <w:ins w:id="8" w:author="Daniele Wolfart" w:date="2024-05-07T21:56:00Z" w16du:dateUtc="2024-05-08T00:56:00Z"/>
              </w:rPr>
            </w:pPr>
            <w:ins w:id="9" w:author="Daniele Wolfart" w:date="2024-05-07T21:56:00Z" w16du:dateUtc="2024-05-08T00:56:00Z">
              <w:r>
                <w:t>Incluir informações</w:t>
              </w:r>
            </w:ins>
          </w:p>
          <w:p w14:paraId="1A58C262" w14:textId="77777777" w:rsidR="00E14648" w:rsidRDefault="00E14648" w:rsidP="18E9E475">
            <w:pPr>
              <w:spacing w:before="6" w:line="288" w:lineRule="auto"/>
              <w:jc w:val="both"/>
              <w:rPr>
                <w:ins w:id="10" w:author="Daniele Wolfart" w:date="2024-05-07T21:56:00Z" w16du:dateUtc="2024-05-08T00:56:00Z"/>
              </w:rPr>
            </w:pPr>
            <w:ins w:id="11" w:author="Daniele Wolfart" w:date="2024-05-07T21:56:00Z" w16du:dateUtc="2024-05-08T00:56:00Z">
              <w:r>
                <w:t>Corpo docente – professores e lista de disciplinas</w:t>
              </w:r>
            </w:ins>
          </w:p>
          <w:p w14:paraId="58EAF633" w14:textId="57C34B85" w:rsidR="00E14648" w:rsidRDefault="00E14648" w:rsidP="18E9E475">
            <w:pPr>
              <w:spacing w:before="6" w:line="288" w:lineRule="auto"/>
              <w:jc w:val="both"/>
            </w:pPr>
            <w:ins w:id="12" w:author="Daniele Wolfart" w:date="2024-05-07T21:56:00Z" w16du:dateUtc="2024-05-08T00:56:00Z">
              <w:r>
                <w:t>Quais informações da coordenação?</w:t>
              </w:r>
            </w:ins>
          </w:p>
        </w:tc>
      </w:tr>
      <w:tr w:rsidR="18E9E475" w14:paraId="256A68DC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DAFDCB0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D3F55" w14:textId="63FA9FB7" w:rsidR="7B8128F1" w:rsidRDefault="425E2AA8" w:rsidP="18E9E475">
            <w:pPr>
              <w:spacing w:before="6" w:line="288" w:lineRule="auto"/>
              <w:jc w:val="both"/>
            </w:pPr>
            <w:r>
              <w:t>RF-0</w:t>
            </w:r>
            <w:r w:rsidR="69C5BF32">
              <w:t>5</w:t>
            </w:r>
          </w:p>
        </w:tc>
      </w:tr>
    </w:tbl>
    <w:p w14:paraId="079FF00D" w14:textId="7313B752" w:rsidR="00364BB6" w:rsidRDefault="00364BB6" w:rsidP="18E9E475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1"/>
        <w:gridCol w:w="897"/>
        <w:gridCol w:w="1201"/>
        <w:gridCol w:w="4842"/>
        <w:gridCol w:w="1283"/>
      </w:tblGrid>
      <w:tr w:rsidR="18E9E475" w14:paraId="383D4442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936077A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30EF21" w14:textId="5C3EC4AF" w:rsidR="18E9E475" w:rsidRDefault="4F9C90D4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66866E58">
              <w:rPr>
                <w:b/>
                <w:bCs/>
                <w:sz w:val="20"/>
                <w:szCs w:val="20"/>
              </w:rPr>
              <w:t>RF-</w:t>
            </w:r>
            <w:r w:rsidR="4077492F" w:rsidRPr="66866E58">
              <w:rPr>
                <w:b/>
                <w:bCs/>
                <w:sz w:val="20"/>
                <w:szCs w:val="20"/>
              </w:rPr>
              <w:t>0</w:t>
            </w:r>
            <w:r w:rsidR="1A4F1BE6" w:rsidRPr="66866E58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D96CC8F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95688E3" w14:textId="54748087" w:rsidR="68D439B5" w:rsidRDefault="68D439B5" w:rsidP="18E9E47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18E9E475">
              <w:rPr>
                <w:b/>
                <w:bCs/>
                <w:sz w:val="20"/>
                <w:szCs w:val="20"/>
              </w:rPr>
              <w:t>Jaacad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84EE1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20BEBFA6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475196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8838A" w14:textId="06CA810E" w:rsidR="026F3A5C" w:rsidRDefault="026F3A5C" w:rsidP="18E9E475">
            <w:pPr>
              <w:spacing w:before="6" w:line="288" w:lineRule="auto"/>
              <w:jc w:val="both"/>
            </w:pPr>
            <w:r>
              <w:t xml:space="preserve">Deve ser presente em local de </w:t>
            </w:r>
            <w:proofErr w:type="spellStart"/>
            <w:r>
              <w:t>facil</w:t>
            </w:r>
            <w:proofErr w:type="spellEnd"/>
            <w:r>
              <w:t xml:space="preserve"> localização um botão de acesso ao </w:t>
            </w:r>
            <w:proofErr w:type="spellStart"/>
            <w:r>
              <w:t>Jacaad</w:t>
            </w:r>
            <w:proofErr w:type="spellEnd"/>
          </w:p>
        </w:tc>
      </w:tr>
      <w:tr w:rsidR="18E9E475" w14:paraId="67A1D34B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FD4C30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F2634" w14:textId="16223005" w:rsidR="05DE04A4" w:rsidRDefault="05DE04A4" w:rsidP="18E9E475">
            <w:pPr>
              <w:spacing w:before="6" w:line="288" w:lineRule="auto"/>
              <w:jc w:val="both"/>
            </w:pPr>
          </w:p>
        </w:tc>
      </w:tr>
    </w:tbl>
    <w:p w14:paraId="6B449CE1" w14:textId="06450DE1" w:rsidR="18E9E475" w:rsidRDefault="18E9E475" w:rsidP="18E9E475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5"/>
        <w:gridCol w:w="1201"/>
        <w:gridCol w:w="4852"/>
        <w:gridCol w:w="1276"/>
      </w:tblGrid>
      <w:tr w:rsidR="18E9E475" w14:paraId="5222978E" w14:textId="77777777" w:rsidTr="70F4EA37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63076A9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2977E6" w14:textId="3E80586F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</w:t>
            </w:r>
            <w:r w:rsidR="6599D1F6" w:rsidRPr="18E9E475">
              <w:rPr>
                <w:b/>
                <w:bCs/>
                <w:sz w:val="20"/>
                <w:szCs w:val="20"/>
              </w:rPr>
              <w:t>1</w:t>
            </w:r>
            <w:r w:rsidR="54ADFC39" w:rsidRPr="18E9E475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66D2A7A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7E74A9A" w14:textId="12AE4631" w:rsidR="13148C26" w:rsidRDefault="13148C26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Regulamentos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F9FC2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163BDC60" w14:textId="77777777" w:rsidTr="70F4EA37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F74B46E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71181" w14:textId="4B6640B8" w:rsidR="1F8D74F9" w:rsidRDefault="1F8D74F9" w:rsidP="18E9E475">
            <w:pPr>
              <w:spacing w:before="6" w:line="288" w:lineRule="auto"/>
              <w:jc w:val="both"/>
            </w:pPr>
            <w:r>
              <w:t>É necessária uma aba com os regulamentos do curso.</w:t>
            </w:r>
          </w:p>
        </w:tc>
      </w:tr>
      <w:tr w:rsidR="18E9E475" w14:paraId="62CF1A65" w14:textId="77777777" w:rsidTr="70F4EA37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9E642B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8FCFC" w14:textId="407E12A0" w:rsidR="0DF99CBF" w:rsidRDefault="6A59725E" w:rsidP="18E9E475">
            <w:pPr>
              <w:spacing w:before="6" w:line="288" w:lineRule="auto"/>
              <w:jc w:val="both"/>
            </w:pPr>
            <w:r>
              <w:t>RF-</w:t>
            </w:r>
            <w:r w:rsidR="032E3007">
              <w:t>12</w:t>
            </w:r>
          </w:p>
        </w:tc>
      </w:tr>
    </w:tbl>
    <w:p w14:paraId="6465E11E" w14:textId="34EC5A1B" w:rsidR="70F4EA37" w:rsidRDefault="70F4EA37" w:rsidP="70F4EA37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7"/>
        <w:gridCol w:w="1201"/>
        <w:gridCol w:w="4844"/>
        <w:gridCol w:w="1282"/>
      </w:tblGrid>
      <w:tr w:rsidR="18E9E475" w14:paraId="211F7633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698B1AA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E823ED" w14:textId="303328CA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RF-1</w:t>
            </w:r>
            <w:r w:rsidR="517C7B7A" w:rsidRPr="18E9E47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D87900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1F10EA" w14:textId="752D76FC" w:rsidR="7F78DA96" w:rsidRDefault="7F78DA96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Menu matérias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9C278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41D05F87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FE19BA4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F71C0" w14:textId="3001BBD2" w:rsidR="125FFE86" w:rsidRDefault="125FFE86" w:rsidP="18E9E475">
            <w:pPr>
              <w:spacing w:before="6" w:line="288" w:lineRule="auto"/>
              <w:jc w:val="both"/>
            </w:pPr>
            <w:r>
              <w:t>Um menu com as matérias, permitindo a visualização das matérias referentes a cada semestre</w:t>
            </w:r>
          </w:p>
        </w:tc>
      </w:tr>
      <w:tr w:rsidR="18E9E475" w14:paraId="2158267B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9160C2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A5CCF" w14:textId="1657CFBF" w:rsidR="7906C5F1" w:rsidRDefault="58533A81" w:rsidP="18E9E475">
            <w:pPr>
              <w:spacing w:before="6" w:line="288" w:lineRule="auto"/>
              <w:jc w:val="both"/>
            </w:pPr>
            <w:r>
              <w:t>RF-</w:t>
            </w:r>
            <w:r w:rsidR="66BDE030">
              <w:t>10</w:t>
            </w:r>
          </w:p>
        </w:tc>
      </w:tr>
    </w:tbl>
    <w:p w14:paraId="59B30A9A" w14:textId="5DB0BC52" w:rsidR="00850911" w:rsidRDefault="00850911" w:rsidP="66866E58">
      <w:pPr>
        <w:tabs>
          <w:tab w:val="left" w:pos="432"/>
          <w:tab w:val="left" w:pos="540"/>
        </w:tabs>
        <w:spacing w:before="120" w:line="288" w:lineRule="auto"/>
        <w:jc w:val="both"/>
      </w:pPr>
    </w:p>
    <w:p w14:paraId="65AA216E" w14:textId="0FD63E13" w:rsidR="66866E58" w:rsidRDefault="00E14648" w:rsidP="66866E58">
      <w:pPr>
        <w:tabs>
          <w:tab w:val="left" w:pos="432"/>
          <w:tab w:val="left" w:pos="540"/>
        </w:tabs>
        <w:spacing w:before="120" w:line="288" w:lineRule="auto"/>
        <w:jc w:val="both"/>
        <w:rPr>
          <w:ins w:id="13" w:author="Daniele Wolfart" w:date="2024-05-07T21:57:00Z" w16du:dateUtc="2024-05-08T00:57:00Z"/>
        </w:rPr>
      </w:pPr>
      <w:ins w:id="14" w:author="Daniele Wolfart" w:date="2024-05-07T21:57:00Z" w16du:dateUtc="2024-05-08T00:57:00Z">
        <w:r>
          <w:t xml:space="preserve">Aba – projetos executados </w:t>
        </w:r>
      </w:ins>
    </w:p>
    <w:p w14:paraId="2F87E5DD" w14:textId="02E2020B" w:rsidR="00E14648" w:rsidRDefault="00E14648" w:rsidP="66866E58">
      <w:pPr>
        <w:tabs>
          <w:tab w:val="left" w:pos="432"/>
          <w:tab w:val="left" w:pos="540"/>
        </w:tabs>
        <w:spacing w:before="120" w:line="288" w:lineRule="auto"/>
        <w:jc w:val="both"/>
      </w:pPr>
      <w:ins w:id="15" w:author="Daniele Wolfart" w:date="2024-05-07T21:57:00Z" w16du:dateUtc="2024-05-08T00:57:00Z">
        <w:r>
          <w:t>Mix entre disciplinas e empresas parceir</w:t>
        </w:r>
      </w:ins>
      <w:ins w:id="16" w:author="Daniele Wolfart" w:date="2024-05-07T21:58:00Z" w16du:dateUtc="2024-05-08T00:58:00Z">
        <w:r>
          <w:t>as (mostrar quais empresas foram atendidas em cada disciplina por semestre.</w:t>
        </w:r>
      </w:ins>
    </w:p>
    <w:p w14:paraId="3B33D3D4" w14:textId="2DD05A2D" w:rsidR="3BE97F4F" w:rsidRDefault="3BE97F4F" w:rsidP="3BE97F4F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8"/>
        <w:gridCol w:w="1201"/>
        <w:gridCol w:w="4840"/>
        <w:gridCol w:w="1285"/>
      </w:tblGrid>
      <w:tr w:rsidR="18E9E475" w14:paraId="21E4893D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ED2FEE0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DE5F14" w14:textId="2DF6E007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RF-1</w:t>
            </w:r>
            <w:r w:rsidR="1DB98B6D" w:rsidRPr="18E9E47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5A92F90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33B23E" w14:textId="7BC25885" w:rsidR="2A4924C3" w:rsidRDefault="2A4924C3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Aba fotos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33E74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2A88A29A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622AFA0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16879" w14:textId="0919CC4A" w:rsidR="308A7F44" w:rsidRDefault="4AA3820F" w:rsidP="18E9E475">
            <w:pPr>
              <w:spacing w:before="6" w:line="288" w:lineRule="auto"/>
              <w:jc w:val="both"/>
            </w:pPr>
            <w:r>
              <w:t>Aba contendo as imagens relacionadas ao curso, junto de cada imagem devem estar present</w:t>
            </w:r>
            <w:r w:rsidR="702F4A8F">
              <w:t>es as informações referentes a ela, como por exemplo: Semestre, alunos, professores, matéria, Turma</w:t>
            </w:r>
          </w:p>
        </w:tc>
      </w:tr>
      <w:tr w:rsidR="18E9E475" w14:paraId="3E30B956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B5A839D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5822F" w14:textId="5D01EFEB" w:rsidR="541989B0" w:rsidRDefault="64437D30" w:rsidP="18E9E475">
            <w:pPr>
              <w:spacing w:before="6" w:line="288" w:lineRule="auto"/>
              <w:jc w:val="both"/>
            </w:pPr>
            <w:r>
              <w:t>R</w:t>
            </w:r>
            <w:r w:rsidR="2805E594">
              <w:t>F-0</w:t>
            </w:r>
            <w:r w:rsidR="72BEB484">
              <w:t>3</w:t>
            </w:r>
          </w:p>
        </w:tc>
      </w:tr>
    </w:tbl>
    <w:p w14:paraId="1F47DC9F" w14:textId="0C5EC2C8" w:rsidR="00850911" w:rsidRDefault="00850911" w:rsidP="18E9E475"/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6"/>
        <w:gridCol w:w="1201"/>
        <w:gridCol w:w="4849"/>
        <w:gridCol w:w="1278"/>
      </w:tblGrid>
      <w:tr w:rsidR="18E9E475" w14:paraId="1976D20A" w14:textId="77777777" w:rsidTr="18E9E475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FC0697D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6FCA88" w14:textId="456FE19F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RF-1</w:t>
            </w:r>
            <w:r w:rsidR="04E55177" w:rsidRPr="18E9E47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6A0297A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87676E0" w14:textId="1F1B405E" w:rsidR="3500F3C7" w:rsidRDefault="3500F3C7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Metodologia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20C0A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658D2AD5" w14:textId="77777777" w:rsidTr="18E9E475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526EB4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A465E" w14:textId="25A6CA8B" w:rsidR="5EBF10EA" w:rsidRDefault="5EBF10EA" w:rsidP="18E9E475">
            <w:pPr>
              <w:spacing w:before="6" w:line="288" w:lineRule="auto"/>
              <w:jc w:val="both"/>
            </w:pPr>
            <w:r>
              <w:t xml:space="preserve">Uma aba contendo uma breve explicação sobre a metodologia BPK, seguida de fotos de projetos em sala, </w:t>
            </w:r>
            <w:proofErr w:type="spellStart"/>
            <w:r>
              <w:t>dinamicas</w:t>
            </w:r>
            <w:proofErr w:type="spellEnd"/>
            <w:r>
              <w:t xml:space="preserve"> etc.</w:t>
            </w:r>
          </w:p>
        </w:tc>
      </w:tr>
      <w:tr w:rsidR="18E9E475" w14:paraId="11ECD8AA" w14:textId="77777777" w:rsidTr="18E9E475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1BE637B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1CE7A" w14:textId="1D00AE2E" w:rsidR="1BED4EA9" w:rsidRDefault="1BED4EA9" w:rsidP="18E9E475">
            <w:pPr>
              <w:spacing w:before="6" w:line="288" w:lineRule="auto"/>
              <w:jc w:val="both"/>
            </w:pPr>
            <w:r>
              <w:t>RF-1</w:t>
            </w:r>
            <w:r w:rsidR="3AF024CC">
              <w:t>6</w:t>
            </w:r>
          </w:p>
        </w:tc>
      </w:tr>
    </w:tbl>
    <w:p w14:paraId="101BE46A" w14:textId="16489FCC" w:rsidR="18E9E475" w:rsidRDefault="18E9E475" w:rsidP="18E9E475"/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6"/>
        <w:gridCol w:w="1201"/>
        <w:gridCol w:w="4847"/>
        <w:gridCol w:w="1280"/>
      </w:tblGrid>
      <w:tr w:rsidR="18E9E475" w14:paraId="4927CF62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167619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75FA0F" w14:textId="5E6C7992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RF-1</w:t>
            </w:r>
            <w:r w:rsidR="4EE0C9EC" w:rsidRPr="18E9E475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9FED47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4D72E65" w14:textId="30490471" w:rsidR="537C7DB3" w:rsidRDefault="537C7DB3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Graduação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6B3D5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31B6A19C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8751AD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B93BE" w14:textId="6BF42AFE" w:rsidR="13C671CB" w:rsidRDefault="13C671CB" w:rsidP="18E9E475">
            <w:pPr>
              <w:spacing w:before="6" w:line="288" w:lineRule="auto"/>
              <w:jc w:val="both"/>
            </w:pPr>
            <w:r>
              <w:t>Deve</w:t>
            </w:r>
            <w:r w:rsidR="66B5AFA4">
              <w:t>m estar presentes os indicadores de reconhecimento referentes a graduação no curso</w:t>
            </w:r>
          </w:p>
        </w:tc>
      </w:tr>
      <w:tr w:rsidR="18E9E475" w14:paraId="072877B9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C8C239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1A907" w14:textId="7B9AACEB" w:rsidR="4D9A29A7" w:rsidRDefault="4D9A29A7" w:rsidP="18E9E475">
            <w:pPr>
              <w:spacing w:before="6" w:line="288" w:lineRule="auto"/>
              <w:jc w:val="both"/>
            </w:pPr>
          </w:p>
        </w:tc>
      </w:tr>
    </w:tbl>
    <w:p w14:paraId="4A808F33" w14:textId="2104E973" w:rsidR="18E9E475" w:rsidRDefault="18E9E475" w:rsidP="18E9E475"/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7"/>
        <w:gridCol w:w="1201"/>
        <w:gridCol w:w="4843"/>
        <w:gridCol w:w="1283"/>
      </w:tblGrid>
      <w:tr w:rsidR="18E9E475" w14:paraId="2333FAC8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2E7153C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5322AF4" w14:textId="7C3A332C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RF-1</w:t>
            </w:r>
            <w:r w:rsidR="1731D2B3" w:rsidRPr="18E9E475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6291DF1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BDF471A" w14:textId="362D7A7F" w:rsidR="564952C2" w:rsidRDefault="564952C2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Aba “quem somos”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23E54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4FE87F97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B862CD9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2238B" w14:textId="34BC7BC4" w:rsidR="4283A9BE" w:rsidRDefault="4283A9BE" w:rsidP="18E9E475">
            <w:pPr>
              <w:spacing w:before="6" w:line="288" w:lineRule="auto"/>
              <w:jc w:val="both"/>
            </w:pPr>
            <w:r>
              <w:t>Deve estar presente uma aba com informações quanto ao Biopark Edu, sua história e seu objetivo.</w:t>
            </w:r>
          </w:p>
        </w:tc>
      </w:tr>
      <w:tr w:rsidR="18E9E475" w14:paraId="7778228C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D8D3F4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9335E" w14:textId="69465C8B" w:rsidR="17F469D8" w:rsidRDefault="10CA979B" w:rsidP="18E9E475">
            <w:pPr>
              <w:spacing w:before="6" w:line="288" w:lineRule="auto"/>
              <w:jc w:val="both"/>
            </w:pPr>
            <w:r>
              <w:t>RF-</w:t>
            </w:r>
            <w:r w:rsidR="5353F1E3">
              <w:t>01</w:t>
            </w:r>
          </w:p>
        </w:tc>
      </w:tr>
    </w:tbl>
    <w:p w14:paraId="586B4390" w14:textId="2BFCD5A8" w:rsidR="18E9E475" w:rsidRDefault="18E9E475" w:rsidP="18E9E475"/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6"/>
        <w:gridCol w:w="1201"/>
        <w:gridCol w:w="4847"/>
        <w:gridCol w:w="1280"/>
      </w:tblGrid>
      <w:tr w:rsidR="18E9E475" w14:paraId="169C760A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FCE592F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CB0BA58" w14:textId="3A375A03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RF-1</w:t>
            </w:r>
            <w:r w:rsidR="6C29D52B" w:rsidRPr="18E9E475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C888EC6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35C38B5" w14:textId="785EC527" w:rsidR="18CC33BA" w:rsidRDefault="18CC33BA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Aba laboratório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A22D7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1A97ABAA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074583C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FA352" w14:textId="3B39061B" w:rsidR="1E51A3D8" w:rsidRDefault="1E51A3D8" w:rsidP="18E9E475">
            <w:pPr>
              <w:spacing w:before="6" w:line="288" w:lineRule="auto"/>
              <w:jc w:val="both"/>
            </w:pPr>
            <w:r>
              <w:t>Uma aba dedicada a informações e imagens quanto ao funcionamento do laboratório, com exemplos de projetos nele realizados</w:t>
            </w:r>
          </w:p>
        </w:tc>
      </w:tr>
      <w:tr w:rsidR="18E9E475" w14:paraId="04E1AB98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542EBB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C2E1D" w14:textId="441B1367" w:rsidR="31626B66" w:rsidRDefault="31626B66" w:rsidP="18E9E475">
            <w:pPr>
              <w:spacing w:before="6" w:line="288" w:lineRule="auto"/>
              <w:jc w:val="both"/>
            </w:pPr>
          </w:p>
        </w:tc>
      </w:tr>
    </w:tbl>
    <w:p w14:paraId="72E7C05E" w14:textId="4CD11D4B" w:rsidR="18E9E475" w:rsidRDefault="18E9E475" w:rsidP="18E9E475"/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6"/>
        <w:gridCol w:w="1201"/>
        <w:gridCol w:w="4846"/>
        <w:gridCol w:w="1281"/>
      </w:tblGrid>
      <w:tr w:rsidR="18E9E475" w14:paraId="434F6A54" w14:textId="77777777" w:rsidTr="18E9E475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9059B9D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1FE4A0" w14:textId="5FF1565F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</w:t>
            </w:r>
            <w:r w:rsidR="23CFC009" w:rsidRPr="18E9E475">
              <w:rPr>
                <w:b/>
                <w:bCs/>
                <w:sz w:val="20"/>
                <w:szCs w:val="20"/>
              </w:rPr>
              <w:t>1</w:t>
            </w:r>
            <w:r w:rsidR="546664EA" w:rsidRPr="18E9E475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29FF27D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06C1C92" w14:textId="2AFCCA69" w:rsidR="3558F99E" w:rsidRDefault="3558F99E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Empresas parceiras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2271C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550FBE99" w14:textId="77777777" w:rsidTr="18E9E475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5D17B5B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5A1F4" w14:textId="016613F1" w:rsidR="5C0E0ED6" w:rsidRDefault="5C0E0ED6" w:rsidP="18E9E475">
            <w:pPr>
              <w:spacing w:before="6" w:line="288" w:lineRule="auto"/>
              <w:jc w:val="both"/>
            </w:pPr>
            <w:r>
              <w:t>Uma parte do site deve ser dedicada a mostrar as empresas parceiras e as facilidades e funcionalidades por elas ofertadas.</w:t>
            </w:r>
          </w:p>
        </w:tc>
      </w:tr>
      <w:tr w:rsidR="18E9E475" w14:paraId="3ADDC30B" w14:textId="77777777" w:rsidTr="18E9E475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3459BC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lastRenderedPageBreak/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A210C" w14:textId="345FA51C" w:rsidR="18E9E475" w:rsidRDefault="18E9E475" w:rsidP="18E9E475">
            <w:pPr>
              <w:spacing w:before="6" w:line="288" w:lineRule="auto"/>
              <w:jc w:val="both"/>
            </w:pPr>
          </w:p>
        </w:tc>
      </w:tr>
    </w:tbl>
    <w:p w14:paraId="653D052C" w14:textId="367A70CD" w:rsidR="18E9E475" w:rsidRDefault="18E9E475" w:rsidP="18E9E475"/>
    <w:p w14:paraId="10B1D585" w14:textId="657A502A" w:rsidR="18E9E475" w:rsidRDefault="18E9E475" w:rsidP="18E9E475"/>
    <w:p w14:paraId="46FC0E74" w14:textId="4D4D40AE" w:rsidR="445E70E1" w:rsidRDefault="445E70E1" w:rsidP="445E70E1"/>
    <w:p w14:paraId="02042A84" w14:textId="0E83C98F" w:rsidR="445E70E1" w:rsidRDefault="445E70E1" w:rsidP="445E70E1"/>
    <w:p w14:paraId="5FF42ABE" w14:textId="5BFD96FE" w:rsidR="445E70E1" w:rsidRDefault="445E70E1" w:rsidP="445E70E1"/>
    <w:p w14:paraId="4FAB6C3F" w14:textId="11A0BE4A" w:rsidR="5A954B28" w:rsidRDefault="5A954B28" w:rsidP="5A954B28"/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7"/>
        <w:gridCol w:w="1201"/>
        <w:gridCol w:w="4844"/>
        <w:gridCol w:w="1282"/>
      </w:tblGrid>
      <w:tr w:rsidR="18E9E475" w14:paraId="413F01E0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8C56830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15E64F" w14:textId="2502790A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RF-</w:t>
            </w:r>
            <w:r w:rsidR="64755EF5" w:rsidRPr="18E9E475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8BA2C62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4569292" w14:textId="5C803B25" w:rsidR="4B0AF6C9" w:rsidRDefault="4B0AF6C9" w:rsidP="18E9E475">
            <w:pPr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Startups de ex-alunos</w:t>
            </w: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1CE90" w14:textId="77777777" w:rsidR="18E9E475" w:rsidRDefault="18E9E475" w:rsidP="18E9E475">
            <w:pPr>
              <w:spacing w:line="240" w:lineRule="auto"/>
              <w:jc w:val="both"/>
              <w:rPr>
                <w:sz w:val="18"/>
                <w:szCs w:val="18"/>
              </w:rPr>
            </w:pPr>
            <w:proofErr w:type="gramStart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(  </w:t>
            </w:r>
            <w:proofErr w:type="gramEnd"/>
            <w:r w:rsidRPr="18E9E475">
              <w:rPr>
                <w:b/>
                <w:bCs/>
                <w:i/>
                <w:iCs/>
                <w:sz w:val="18"/>
                <w:szCs w:val="18"/>
              </w:rPr>
              <w:t xml:space="preserve">  )Oculto</w:t>
            </w:r>
          </w:p>
        </w:tc>
      </w:tr>
      <w:tr w:rsidR="18E9E475" w14:paraId="3758B90C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AACE16E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B3EE1" w14:textId="346A0CFF" w:rsidR="44A46065" w:rsidRDefault="44A46065" w:rsidP="18E9E475">
            <w:pPr>
              <w:spacing w:before="6" w:line="288" w:lineRule="auto"/>
              <w:jc w:val="both"/>
            </w:pPr>
            <w:r>
              <w:t>Uma aba com relatos de ex-alunos mostrando seus empreendimentos de sucesso</w:t>
            </w:r>
            <w:r w:rsidR="299B9E9D">
              <w:t>.</w:t>
            </w:r>
          </w:p>
        </w:tc>
      </w:tr>
      <w:tr w:rsidR="18E9E475" w14:paraId="48FB1555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D4C043B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ED54E" w14:textId="77BA7398" w:rsidR="4381B5EF" w:rsidRDefault="4381B5EF" w:rsidP="18E9E475">
            <w:pPr>
              <w:spacing w:before="6" w:line="288" w:lineRule="auto"/>
              <w:jc w:val="both"/>
            </w:pPr>
          </w:p>
        </w:tc>
      </w:tr>
    </w:tbl>
    <w:p w14:paraId="3EC72BBA" w14:textId="7251F010" w:rsidR="18E9E475" w:rsidRDefault="18E9E475" w:rsidP="18E9E475"/>
    <w:p w14:paraId="20C89655" w14:textId="1C1A86DB" w:rsidR="18E9E475" w:rsidRDefault="18E9E475" w:rsidP="18E9E475"/>
    <w:p w14:paraId="22E7720A" w14:textId="77777777" w:rsidR="00364BB6" w:rsidRDefault="009924BA">
      <w:pPr>
        <w:keepNext/>
        <w:numPr>
          <w:ilvl w:val="1"/>
          <w:numId w:val="1"/>
        </w:numPr>
        <w:tabs>
          <w:tab w:val="left" w:pos="432"/>
          <w:tab w:val="left" w:pos="540"/>
        </w:tabs>
        <w:spacing w:before="120" w:line="288" w:lineRule="auto"/>
        <w:jc w:val="both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Requisitos Não Funcionais</w:t>
      </w:r>
    </w:p>
    <w:p w14:paraId="240EBEE7" w14:textId="77777777" w:rsidR="00364BB6" w:rsidRDefault="00364BB6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Style w:val="aa"/>
        <w:tblW w:w="9144" w:type="dxa"/>
        <w:tblInd w:w="36" w:type="dxa"/>
        <w:tblLayout w:type="fixed"/>
        <w:tblLook w:val="0000" w:firstRow="0" w:lastRow="0" w:firstColumn="0" w:lastColumn="0" w:noHBand="0" w:noVBand="0"/>
      </w:tblPr>
      <w:tblGrid>
        <w:gridCol w:w="520"/>
        <w:gridCol w:w="915"/>
        <w:gridCol w:w="1136"/>
        <w:gridCol w:w="2410"/>
        <w:gridCol w:w="2126"/>
        <w:gridCol w:w="2037"/>
      </w:tblGrid>
      <w:tr w:rsidR="00364BB6" w14:paraId="6B76B69A" w14:textId="77777777" w:rsidTr="587D8B2F"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4BE7284" w14:textId="77777777" w:rsidR="00364BB6" w:rsidRDefault="009924BA">
            <w:pPr>
              <w:spacing w:line="240" w:lineRule="auto"/>
              <w:jc w:val="right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ID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3C208B" w14:textId="77777777" w:rsidR="00364BB6" w:rsidRDefault="009924B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RNF- 01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2B97899" w14:textId="77777777" w:rsidR="00364BB6" w:rsidRDefault="009924BA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Requisito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5E1E9" w14:textId="58B4764E" w:rsidR="00364BB6" w:rsidRDefault="2DF139EA" w:rsidP="587D8B2F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587D8B2F">
              <w:rPr>
                <w:b/>
                <w:bCs/>
                <w:sz w:val="20"/>
                <w:szCs w:val="20"/>
              </w:rPr>
              <w:t>Desempenho</w:t>
            </w:r>
          </w:p>
          <w:p w14:paraId="7054420C" w14:textId="3400EDCD" w:rsidR="00364BB6" w:rsidRDefault="00364BB6" w:rsidP="587D8B2F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00364BB6" w14:paraId="6D7BDC2F" w14:textId="77777777" w:rsidTr="587D8B2F"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4480FAE" w14:textId="77777777" w:rsidR="00364BB6" w:rsidRDefault="009924BA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8E690B" w14:textId="34963BF2" w:rsidR="00364BB6" w:rsidRDefault="1B17392F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587D8B2F">
              <w:rPr>
                <w:color w:val="800080"/>
                <w:sz w:val="20"/>
                <w:szCs w:val="20"/>
              </w:rPr>
              <w:t>Usabilidade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16094E0" w14:textId="77777777" w:rsidR="00364BB6" w:rsidRDefault="009924BA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Desejável: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 xml:space="preserve">(  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13C32F6" w14:textId="77777777" w:rsidR="00364BB6" w:rsidRDefault="009924BA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Permanente: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( x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 )</w:t>
            </w:r>
          </w:p>
        </w:tc>
      </w:tr>
      <w:tr w:rsidR="00364BB6" w14:paraId="7F42EBEB" w14:textId="77777777" w:rsidTr="587D8B2F"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3BAE897" w14:textId="77777777" w:rsidR="00364BB6" w:rsidRDefault="009924BA">
            <w:pPr>
              <w:spacing w:before="6" w:line="288" w:lineRule="auto"/>
              <w:jc w:val="right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Descrição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88DF" w14:textId="70569B5B" w:rsidR="00364BB6" w:rsidRDefault="61917F0D">
            <w:pPr>
              <w:spacing w:before="6" w:line="288" w:lineRule="auto"/>
              <w:jc w:val="both"/>
            </w:pPr>
            <w:r>
              <w:t>O portfólio deve carregar rapidamente e ter um desempenho eficiente, mesmo durante picos de tráfego.</w:t>
            </w:r>
          </w:p>
          <w:p w14:paraId="694967A5" w14:textId="12B3FBB4" w:rsidR="00364BB6" w:rsidRDefault="61917F0D" w:rsidP="587D8B2F">
            <w:pPr>
              <w:spacing w:before="6" w:line="288" w:lineRule="auto"/>
              <w:jc w:val="both"/>
            </w:pPr>
            <w:r>
              <w:t>Deve ser hospedado em um servidor confiável e escalável para garantir disponibilidade contínua.</w:t>
            </w:r>
          </w:p>
          <w:p w14:paraId="7479C9E2" w14:textId="6555A83F" w:rsidR="00364BB6" w:rsidRDefault="00364BB6" w:rsidP="587D8B2F">
            <w:pPr>
              <w:spacing w:before="6" w:line="288" w:lineRule="auto"/>
              <w:jc w:val="both"/>
            </w:pPr>
          </w:p>
        </w:tc>
      </w:tr>
      <w:tr w:rsidR="00364BB6" w14:paraId="6D325717" w14:textId="77777777" w:rsidTr="587D8B2F"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5618A49" w14:textId="77777777" w:rsidR="00364BB6" w:rsidRDefault="009924BA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2EC5C" w14:textId="4E25753A" w:rsidR="00364BB6" w:rsidRDefault="4DF755DC">
            <w:pPr>
              <w:spacing w:before="6" w:line="288" w:lineRule="auto"/>
              <w:jc w:val="both"/>
            </w:pPr>
            <w:r>
              <w:t>RNF-03 / RNF</w:t>
            </w:r>
            <w:r w:rsidR="3579BA9B">
              <w:t>-04</w:t>
            </w:r>
          </w:p>
        </w:tc>
      </w:tr>
    </w:tbl>
    <w:p w14:paraId="3F440D1C" w14:textId="77777777" w:rsidR="00364BB6" w:rsidRDefault="00364BB6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Style w:val="ab"/>
        <w:tblW w:w="9144" w:type="dxa"/>
        <w:tblInd w:w="36" w:type="dxa"/>
        <w:tblLayout w:type="fixed"/>
        <w:tblLook w:val="0000" w:firstRow="0" w:lastRow="0" w:firstColumn="0" w:lastColumn="0" w:noHBand="0" w:noVBand="0"/>
      </w:tblPr>
      <w:tblGrid>
        <w:gridCol w:w="520"/>
        <w:gridCol w:w="915"/>
        <w:gridCol w:w="1136"/>
        <w:gridCol w:w="2410"/>
        <w:gridCol w:w="2126"/>
        <w:gridCol w:w="2037"/>
      </w:tblGrid>
      <w:tr w:rsidR="00364BB6" w14:paraId="43BECC79" w14:textId="77777777" w:rsidTr="587D8B2F"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0B7B979" w14:textId="77777777" w:rsidR="00364BB6" w:rsidRDefault="009924BA">
            <w:pPr>
              <w:spacing w:line="240" w:lineRule="auto"/>
              <w:jc w:val="right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ID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5329AE" w14:textId="77777777" w:rsidR="00364BB6" w:rsidRDefault="009924B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RNF- 02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72C010" w14:textId="77777777" w:rsidR="00364BB6" w:rsidRDefault="009924BA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Requisito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F2D6E" w14:textId="0ED1AF27" w:rsidR="00364BB6" w:rsidRDefault="009924BA" w:rsidP="587D8B2F">
            <w:pPr>
              <w:spacing w:line="240" w:lineRule="auto"/>
              <w:jc w:val="both"/>
              <w:rPr>
                <w:rFonts w:ascii="Poppins" w:eastAsia="Poppins" w:hAnsi="Poppins" w:cs="Poppins"/>
                <w:sz w:val="21"/>
                <w:szCs w:val="21"/>
              </w:rPr>
            </w:pPr>
            <w:r w:rsidRPr="587D8B2F">
              <w:rPr>
                <w:b/>
                <w:bCs/>
                <w:sz w:val="20"/>
                <w:szCs w:val="20"/>
              </w:rPr>
              <w:t xml:space="preserve">As cores predominantes no site deverão ser </w:t>
            </w:r>
            <w:r w:rsidR="3426303F" w:rsidRPr="587D8B2F">
              <w:rPr>
                <w:rFonts w:ascii="Poppins" w:eastAsia="Poppins" w:hAnsi="Poppins" w:cs="Poppins"/>
                <w:color w:val="999999"/>
                <w:sz w:val="21"/>
                <w:szCs w:val="21"/>
              </w:rPr>
              <w:t>#243444,</w:t>
            </w:r>
            <w:r w:rsidR="3CF83E78" w:rsidRPr="587D8B2F">
              <w:rPr>
                <w:rFonts w:ascii="Poppins" w:eastAsia="Poppins" w:hAnsi="Poppins" w:cs="Poppins"/>
                <w:color w:val="999999"/>
                <w:sz w:val="21"/>
                <w:szCs w:val="21"/>
              </w:rPr>
              <w:t xml:space="preserve"> </w:t>
            </w:r>
            <w:r w:rsidR="3426303F" w:rsidRPr="587D8B2F">
              <w:rPr>
                <w:rFonts w:ascii="Poppins" w:eastAsia="Poppins" w:hAnsi="Poppins" w:cs="Poppins"/>
                <w:color w:val="999999"/>
                <w:sz w:val="21"/>
                <w:szCs w:val="21"/>
              </w:rPr>
              <w:t>#eb0c44</w:t>
            </w:r>
            <w:r w:rsidR="1208A648" w:rsidRPr="587D8B2F">
              <w:rPr>
                <w:rFonts w:ascii="Poppins" w:eastAsia="Poppins" w:hAnsi="Poppins" w:cs="Poppins"/>
                <w:color w:val="999999"/>
                <w:sz w:val="21"/>
                <w:szCs w:val="21"/>
              </w:rPr>
              <w:t>, #d0d3d7</w:t>
            </w:r>
          </w:p>
        </w:tc>
      </w:tr>
      <w:tr w:rsidR="00364BB6" w14:paraId="77C7D3BD" w14:textId="77777777" w:rsidTr="587D8B2F">
        <w:trPr>
          <w:trHeight w:val="33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9B70CEF" w14:textId="77777777" w:rsidR="00364BB6" w:rsidRDefault="009924BA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E77F188" w14:textId="113F5F9A" w:rsidR="00364BB6" w:rsidRDefault="4ACB2737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587D8B2F">
              <w:rPr>
                <w:color w:val="800080"/>
                <w:sz w:val="20"/>
                <w:szCs w:val="20"/>
              </w:rPr>
              <w:t>Padronização estética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A79DDE6" w14:textId="77777777" w:rsidR="00364BB6" w:rsidRDefault="009924BA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Desejável: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 xml:space="preserve">(  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42A52F" w14:textId="77777777" w:rsidR="00364BB6" w:rsidRDefault="009924BA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Permanente: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( x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 )</w:t>
            </w:r>
          </w:p>
        </w:tc>
      </w:tr>
      <w:tr w:rsidR="00364BB6" w14:paraId="346F0329" w14:textId="77777777" w:rsidTr="587D8B2F"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812E76E" w14:textId="77777777" w:rsidR="00364BB6" w:rsidRDefault="009924BA">
            <w:pPr>
              <w:spacing w:before="6" w:line="288" w:lineRule="auto"/>
              <w:jc w:val="right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Descrição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544D9" w14:textId="7BD27B47" w:rsidR="00364BB6" w:rsidRDefault="3EFF2E55">
            <w:pPr>
              <w:spacing w:before="6" w:line="288" w:lineRule="auto"/>
              <w:jc w:val="both"/>
            </w:pPr>
            <w:r>
              <w:t>Essas são as cores predominantes no site (bioparkeducacao.com)</w:t>
            </w:r>
            <w:r w:rsidR="7B6ADFAD">
              <w:t xml:space="preserve">, elas seriam, vermelho, azul escuro e branco, faz sentido usar exatamente a mesma cor por meio do </w:t>
            </w:r>
            <w:r w:rsidR="305ADE6E">
              <w:t>código</w:t>
            </w:r>
            <w:r w:rsidR="7B6ADFAD">
              <w:t xml:space="preserve"> hexadecimal</w:t>
            </w:r>
          </w:p>
        </w:tc>
      </w:tr>
      <w:tr w:rsidR="00364BB6" w14:paraId="6BFE1EFC" w14:textId="77777777" w:rsidTr="587D8B2F"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D91CEE" w14:textId="77777777" w:rsidR="00364BB6" w:rsidRDefault="009924BA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7928E" w14:textId="77777777" w:rsidR="00364BB6" w:rsidRDefault="00364BB6">
            <w:pPr>
              <w:spacing w:before="6" w:line="288" w:lineRule="auto"/>
              <w:jc w:val="both"/>
            </w:pPr>
          </w:p>
        </w:tc>
      </w:tr>
    </w:tbl>
    <w:p w14:paraId="0EF79BBE" w14:textId="77777777" w:rsidR="00364BB6" w:rsidRDefault="00364BB6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Style w:val="ac"/>
        <w:tblW w:w="9144" w:type="dxa"/>
        <w:tblInd w:w="36" w:type="dxa"/>
        <w:tblLayout w:type="fixed"/>
        <w:tblLook w:val="0000" w:firstRow="0" w:lastRow="0" w:firstColumn="0" w:lastColumn="0" w:noHBand="0" w:noVBand="0"/>
      </w:tblPr>
      <w:tblGrid>
        <w:gridCol w:w="520"/>
        <w:gridCol w:w="915"/>
        <w:gridCol w:w="1136"/>
        <w:gridCol w:w="2410"/>
        <w:gridCol w:w="2126"/>
        <w:gridCol w:w="2037"/>
      </w:tblGrid>
      <w:tr w:rsidR="00364BB6" w14:paraId="571A3C40" w14:textId="77777777" w:rsidTr="587D8B2F"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C1E749B" w14:textId="77777777" w:rsidR="00364BB6" w:rsidRDefault="009924BA">
            <w:pPr>
              <w:spacing w:line="240" w:lineRule="auto"/>
              <w:jc w:val="right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ID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6C3B12" w14:textId="77777777" w:rsidR="00364BB6" w:rsidRDefault="009924BA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RNF- 03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E22F66F" w14:textId="77777777" w:rsidR="00364BB6" w:rsidRDefault="009924BA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Requisito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51DDF" w14:textId="56300FFC" w:rsidR="00364BB6" w:rsidRDefault="2A1D99D0" w:rsidP="587D8B2F">
            <w:pPr>
              <w:rPr>
                <w:b/>
                <w:bCs/>
                <w:sz w:val="20"/>
                <w:szCs w:val="20"/>
              </w:rPr>
            </w:pPr>
            <w:r w:rsidRPr="587D8B2F">
              <w:rPr>
                <w:b/>
                <w:bCs/>
                <w:sz w:val="20"/>
                <w:szCs w:val="20"/>
              </w:rPr>
              <w:t>Segurança</w:t>
            </w:r>
          </w:p>
          <w:p w14:paraId="3E54D272" w14:textId="07DF47C3" w:rsidR="00364BB6" w:rsidRDefault="00364BB6" w:rsidP="587D8B2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64BB6" w14:paraId="7DD7266F" w14:textId="77777777" w:rsidTr="587D8B2F"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4863F1D" w14:textId="77777777" w:rsidR="00364BB6" w:rsidRDefault="009924BA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lastRenderedPageBreak/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300989" w14:textId="77777777" w:rsidR="00364BB6" w:rsidRDefault="009924BA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>
              <w:rPr>
                <w:color w:val="800080"/>
                <w:sz w:val="20"/>
                <w:szCs w:val="20"/>
              </w:rPr>
              <w:t>Implementação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6EAA9FB" w14:textId="77777777" w:rsidR="00364BB6" w:rsidRDefault="009924BA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Desejável: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 xml:space="preserve">(  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387DA86" w14:textId="77777777" w:rsidR="00364BB6" w:rsidRDefault="009924BA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Permanente: </w:t>
            </w:r>
            <w:proofErr w:type="gramStart"/>
            <w:r>
              <w:rPr>
                <w:b/>
                <w:color w:val="FF0000"/>
                <w:sz w:val="20"/>
                <w:szCs w:val="20"/>
              </w:rPr>
              <w:t>( x</w:t>
            </w:r>
            <w:proofErr w:type="gramEnd"/>
            <w:r>
              <w:rPr>
                <w:b/>
                <w:color w:val="FF0000"/>
                <w:sz w:val="20"/>
                <w:szCs w:val="20"/>
              </w:rPr>
              <w:t xml:space="preserve">  )</w:t>
            </w:r>
          </w:p>
        </w:tc>
      </w:tr>
      <w:tr w:rsidR="00364BB6" w14:paraId="6AF76616" w14:textId="77777777" w:rsidTr="587D8B2F"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1EA75C6" w14:textId="77777777" w:rsidR="00364BB6" w:rsidRDefault="009924BA">
            <w:pPr>
              <w:spacing w:before="6" w:line="288" w:lineRule="auto"/>
              <w:jc w:val="right"/>
              <w:rPr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Descrição</w:t>
            </w:r>
            <w:r>
              <w:rPr>
                <w:b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4F3BC" w14:textId="4DE774A3" w:rsidR="00364BB6" w:rsidRDefault="7AA82D51">
            <w:pPr>
              <w:spacing w:before="6" w:line="288" w:lineRule="auto"/>
              <w:jc w:val="both"/>
            </w:pPr>
            <w:r>
              <w:t>O portifólio deve ser implementado com os protocolos necessários para garantir conexões seguras.</w:t>
            </w:r>
          </w:p>
        </w:tc>
      </w:tr>
      <w:tr w:rsidR="00364BB6" w14:paraId="236548AD" w14:textId="77777777" w:rsidTr="587D8B2F"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143E53" w14:textId="77777777" w:rsidR="00364BB6" w:rsidRDefault="009924BA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7B206" w14:textId="77158F1D" w:rsidR="00364BB6" w:rsidRDefault="009924BA">
            <w:pPr>
              <w:spacing w:before="6" w:line="288" w:lineRule="auto"/>
              <w:jc w:val="both"/>
            </w:pPr>
            <w:r>
              <w:t>RNF-01</w:t>
            </w:r>
            <w:r w:rsidR="4E264688">
              <w:t xml:space="preserve"> / RNF-04</w:t>
            </w:r>
          </w:p>
        </w:tc>
      </w:tr>
    </w:tbl>
    <w:p w14:paraId="7FA1ED09" w14:textId="77777777" w:rsidR="00364BB6" w:rsidRDefault="00364BB6">
      <w:pPr>
        <w:tabs>
          <w:tab w:val="left" w:pos="432"/>
          <w:tab w:val="left" w:pos="540"/>
        </w:tabs>
        <w:spacing w:before="120" w:line="288" w:lineRule="auto"/>
        <w:jc w:val="both"/>
      </w:pPr>
    </w:p>
    <w:p w14:paraId="57EB9119" w14:textId="66F11517" w:rsidR="18E9E475" w:rsidRDefault="18E9E475" w:rsidP="18E9E475">
      <w:pPr>
        <w:tabs>
          <w:tab w:val="left" w:pos="432"/>
          <w:tab w:val="left" w:pos="540"/>
        </w:tabs>
        <w:spacing w:before="120" w:line="288" w:lineRule="auto"/>
        <w:jc w:val="both"/>
      </w:pPr>
    </w:p>
    <w:p w14:paraId="6D40F5DE" w14:textId="2AFF5A09" w:rsidR="18E9E475" w:rsidRDefault="18E9E475" w:rsidP="18E9E475">
      <w:pPr>
        <w:tabs>
          <w:tab w:val="left" w:pos="432"/>
          <w:tab w:val="left" w:pos="540"/>
        </w:tabs>
        <w:spacing w:before="120" w:line="288" w:lineRule="auto"/>
        <w:jc w:val="both"/>
      </w:pPr>
    </w:p>
    <w:p w14:paraId="71A2B7BA" w14:textId="615FC4B0" w:rsidR="3BE97F4F" w:rsidRDefault="3BE97F4F" w:rsidP="3BE97F4F">
      <w:pPr>
        <w:tabs>
          <w:tab w:val="left" w:pos="432"/>
          <w:tab w:val="left" w:pos="540"/>
        </w:tabs>
        <w:spacing w:before="120" w:line="288" w:lineRule="auto"/>
        <w:jc w:val="both"/>
      </w:pPr>
    </w:p>
    <w:p w14:paraId="7C208CCD" w14:textId="35E8F639" w:rsidR="3BE97F4F" w:rsidRDefault="3BE97F4F" w:rsidP="3BE97F4F">
      <w:pPr>
        <w:tabs>
          <w:tab w:val="left" w:pos="432"/>
          <w:tab w:val="left" w:pos="540"/>
        </w:tabs>
        <w:spacing w:before="120" w:line="288" w:lineRule="auto"/>
        <w:jc w:val="both"/>
      </w:pPr>
    </w:p>
    <w:p w14:paraId="53F0FA7B" w14:textId="2C5AF2BE" w:rsidR="3BE97F4F" w:rsidRDefault="3BE97F4F" w:rsidP="3BE97F4F">
      <w:pPr>
        <w:tabs>
          <w:tab w:val="left" w:pos="432"/>
          <w:tab w:val="left" w:pos="540"/>
        </w:tabs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2"/>
        <w:gridCol w:w="1201"/>
        <w:gridCol w:w="2158"/>
        <w:gridCol w:w="2012"/>
        <w:gridCol w:w="1961"/>
      </w:tblGrid>
      <w:tr w:rsidR="587D8B2F" w14:paraId="67D32338" w14:textId="77777777" w:rsidTr="587D8B2F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BE34779" w14:textId="77777777" w:rsidR="587D8B2F" w:rsidRDefault="587D8B2F" w:rsidP="587D8B2F">
            <w:pPr>
              <w:spacing w:line="240" w:lineRule="auto"/>
              <w:jc w:val="right"/>
              <w:rPr>
                <w:color w:val="FF0000"/>
              </w:rPr>
            </w:pPr>
            <w:r w:rsidRPr="587D8B2F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587D8B2F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87CB4A" w14:textId="0AAC6F22" w:rsidR="587D8B2F" w:rsidRDefault="587D8B2F" w:rsidP="587D8B2F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587D8B2F">
              <w:rPr>
                <w:b/>
                <w:bCs/>
                <w:sz w:val="20"/>
                <w:szCs w:val="20"/>
              </w:rPr>
              <w:t>RNF- 0</w:t>
            </w:r>
            <w:r w:rsidR="7DC1022A" w:rsidRPr="587D8B2F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30FAE6C" w14:textId="77777777" w:rsidR="587D8B2F" w:rsidRDefault="587D8B2F" w:rsidP="587D8B2F">
            <w:pPr>
              <w:spacing w:line="240" w:lineRule="auto"/>
              <w:jc w:val="both"/>
              <w:rPr>
                <w:color w:val="FF0000"/>
              </w:rPr>
            </w:pPr>
            <w:r w:rsidRPr="587D8B2F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587D8B2F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FEDC7" w14:textId="4CE948BA" w:rsidR="78B4AA10" w:rsidRDefault="78B4AA10" w:rsidP="587D8B2F">
            <w:r w:rsidRPr="587D8B2F">
              <w:rPr>
                <w:b/>
                <w:bCs/>
                <w:sz w:val="20"/>
                <w:szCs w:val="20"/>
              </w:rPr>
              <w:t>Host confiável</w:t>
            </w:r>
          </w:p>
          <w:p w14:paraId="2AD6EC36" w14:textId="07DF47C3" w:rsidR="587D8B2F" w:rsidRDefault="587D8B2F" w:rsidP="587D8B2F">
            <w:pPr>
              <w:rPr>
                <w:b/>
                <w:bCs/>
                <w:sz w:val="20"/>
                <w:szCs w:val="20"/>
              </w:rPr>
            </w:pPr>
          </w:p>
        </w:tc>
      </w:tr>
      <w:tr w:rsidR="587D8B2F" w14:paraId="733255F4" w14:textId="77777777" w:rsidTr="587D8B2F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69551A2" w14:textId="77777777" w:rsidR="587D8B2F" w:rsidRDefault="587D8B2F" w:rsidP="587D8B2F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587D8B2F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3217D55" w14:textId="77777777" w:rsidR="587D8B2F" w:rsidRDefault="587D8B2F" w:rsidP="587D8B2F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587D8B2F">
              <w:rPr>
                <w:color w:val="800080"/>
                <w:sz w:val="20"/>
                <w:szCs w:val="20"/>
              </w:rPr>
              <w:t>Implementação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4F36508" w14:textId="77777777" w:rsidR="587D8B2F" w:rsidRDefault="587D8B2F" w:rsidP="587D8B2F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587D8B2F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proofErr w:type="gramStart"/>
            <w:r w:rsidRPr="587D8B2F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proofErr w:type="gramEnd"/>
            <w:r w:rsidRPr="587D8B2F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AAD3EF" w14:textId="77777777" w:rsidR="587D8B2F" w:rsidRDefault="587D8B2F" w:rsidP="587D8B2F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587D8B2F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proofErr w:type="gramStart"/>
            <w:r w:rsidRPr="587D8B2F">
              <w:rPr>
                <w:b/>
                <w:bCs/>
                <w:color w:val="FF0000"/>
                <w:sz w:val="20"/>
                <w:szCs w:val="20"/>
              </w:rPr>
              <w:t>( x</w:t>
            </w:r>
            <w:proofErr w:type="gramEnd"/>
            <w:r w:rsidRPr="587D8B2F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587D8B2F" w14:paraId="48263A7F" w14:textId="77777777" w:rsidTr="587D8B2F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29CA29" w14:textId="77777777" w:rsidR="587D8B2F" w:rsidRDefault="587D8B2F" w:rsidP="587D8B2F">
            <w:pPr>
              <w:spacing w:before="6" w:line="288" w:lineRule="auto"/>
              <w:jc w:val="right"/>
              <w:rPr>
                <w:color w:val="FF0000"/>
              </w:rPr>
            </w:pPr>
            <w:r w:rsidRPr="587D8B2F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587D8B2F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00B97" w14:textId="0E2F78E2" w:rsidR="587D8B2F" w:rsidRDefault="587D8B2F" w:rsidP="587D8B2F">
            <w:pPr>
              <w:spacing w:before="6" w:line="288" w:lineRule="auto"/>
              <w:jc w:val="both"/>
            </w:pPr>
            <w:r>
              <w:t xml:space="preserve">O portifólio deve ser implementado com </w:t>
            </w:r>
            <w:r w:rsidR="18250CD1">
              <w:t>uma Host estável para permitir a estabilidade e disponibilidade.</w:t>
            </w:r>
          </w:p>
        </w:tc>
      </w:tr>
      <w:tr w:rsidR="587D8B2F" w14:paraId="6B157D8E" w14:textId="77777777" w:rsidTr="587D8B2F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F11E6A4" w14:textId="77777777" w:rsidR="587D8B2F" w:rsidRDefault="587D8B2F" w:rsidP="587D8B2F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587D8B2F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8BC3B" w14:textId="5F9170F3" w:rsidR="587D8B2F" w:rsidRDefault="587D8B2F" w:rsidP="587D8B2F">
            <w:pPr>
              <w:spacing w:before="6" w:line="288" w:lineRule="auto"/>
              <w:jc w:val="both"/>
            </w:pPr>
            <w:r>
              <w:t>RNF-01</w:t>
            </w:r>
            <w:r w:rsidR="0C9C3B0E">
              <w:t xml:space="preserve"> / RNF-03</w:t>
            </w:r>
          </w:p>
        </w:tc>
      </w:tr>
    </w:tbl>
    <w:p w14:paraId="05A5659E" w14:textId="1E0A8AEF" w:rsidR="00364BB6" w:rsidRDefault="00364BB6" w:rsidP="18E9E475">
      <w:pPr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1"/>
        <w:gridCol w:w="893"/>
        <w:gridCol w:w="1201"/>
        <w:gridCol w:w="2141"/>
        <w:gridCol w:w="2021"/>
        <w:gridCol w:w="1967"/>
      </w:tblGrid>
      <w:tr w:rsidR="18E9E475" w14:paraId="4B3A82EF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98F3928" w14:textId="77777777" w:rsidR="18E9E475" w:rsidRDefault="18E9E475" w:rsidP="18E9E475">
            <w:pPr>
              <w:spacing w:line="240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2FF9CA" w14:textId="7C36DDDB" w:rsidR="18E9E475" w:rsidRDefault="18E9E475" w:rsidP="18E9E475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RNF- 0</w:t>
            </w:r>
            <w:r w:rsidR="7402B99B" w:rsidRPr="18E9E475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4D785AB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F408D" w14:textId="640EC541" w:rsidR="4BCB214A" w:rsidRDefault="4BCB214A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Visual simples</w:t>
            </w:r>
          </w:p>
        </w:tc>
      </w:tr>
      <w:tr w:rsidR="18E9E475" w14:paraId="619756C3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889351C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8E16EE" w14:textId="34963BF2" w:rsidR="18E9E475" w:rsidRDefault="18E9E475" w:rsidP="18E9E475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18E9E475">
              <w:rPr>
                <w:color w:val="800080"/>
                <w:sz w:val="20"/>
                <w:szCs w:val="20"/>
              </w:rPr>
              <w:t>Usabilidade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4C0FED9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62BD8D5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>( x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18E9E475" w14:paraId="14D98BBB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1B796CD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5C3FA" w14:textId="1462DD30" w:rsidR="162338C8" w:rsidRDefault="162338C8" w:rsidP="18E9E475">
            <w:pPr>
              <w:spacing w:before="6" w:line="288" w:lineRule="auto"/>
              <w:jc w:val="both"/>
            </w:pPr>
            <w:r>
              <w:t>Devem ser evitados visuais detratores, que removam a atenção do usuário das informações pelo site oferecidas.</w:t>
            </w:r>
          </w:p>
        </w:tc>
      </w:tr>
      <w:tr w:rsidR="18E9E475" w14:paraId="01D8A093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02987C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468FC" w14:textId="221DF0DC" w:rsidR="563146F9" w:rsidRDefault="74E0006B" w:rsidP="18E9E475">
            <w:pPr>
              <w:spacing w:before="6" w:line="288" w:lineRule="auto"/>
              <w:jc w:val="both"/>
            </w:pPr>
            <w:r>
              <w:t>RNF-10</w:t>
            </w:r>
          </w:p>
        </w:tc>
      </w:tr>
    </w:tbl>
    <w:p w14:paraId="13F70BE3" w14:textId="041BEDC0" w:rsidR="00364BB6" w:rsidRDefault="00364BB6" w:rsidP="18E9E475">
      <w:pPr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4"/>
        <w:gridCol w:w="1201"/>
        <w:gridCol w:w="2139"/>
        <w:gridCol w:w="2022"/>
        <w:gridCol w:w="1968"/>
      </w:tblGrid>
      <w:tr w:rsidR="18E9E475" w14:paraId="415F5810" w14:textId="77777777" w:rsidTr="18E9E475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8D4645" w14:textId="77777777" w:rsidR="18E9E475" w:rsidRDefault="18E9E475" w:rsidP="18E9E475">
            <w:pPr>
              <w:spacing w:line="240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58BB608" w14:textId="2FC7AC43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RNF- 0</w:t>
            </w:r>
            <w:r w:rsidR="7D7A2BF2" w:rsidRPr="18E9E475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1221350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E5276" w14:textId="2D2265A0" w:rsidR="52FF1023" w:rsidRDefault="52FF1023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Formalização</w:t>
            </w:r>
          </w:p>
          <w:p w14:paraId="41ED230B" w14:textId="3400EDCD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18E9E475" w14:paraId="766E8646" w14:textId="77777777" w:rsidTr="18E9E475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62E3819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01A761" w14:textId="1C0EE195" w:rsidR="2191FF38" w:rsidRDefault="2191FF38" w:rsidP="18E9E475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18E9E475">
              <w:rPr>
                <w:color w:val="800080"/>
                <w:sz w:val="20"/>
                <w:szCs w:val="20"/>
              </w:rPr>
              <w:t>Tática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D838636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CA1251D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>( x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18E9E475" w14:paraId="1C7A1FA7" w14:textId="77777777" w:rsidTr="18E9E475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E57978C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DA4E1" w14:textId="79A7C50C" w:rsidR="6DE889BA" w:rsidRDefault="6DE889BA" w:rsidP="18E9E475">
            <w:pPr>
              <w:spacing w:before="6" w:line="288" w:lineRule="auto"/>
              <w:jc w:val="both"/>
            </w:pPr>
            <w:r>
              <w:t>Durante todas as etapas do desenvolvimento do site, deve-se ter em mente que um dos focos dele é a formalização do curso, e, portanto, a linguagem e as maneiras de se comunicar devem passar isso.</w:t>
            </w:r>
          </w:p>
        </w:tc>
      </w:tr>
      <w:tr w:rsidR="18E9E475" w14:paraId="724A386F" w14:textId="77777777" w:rsidTr="18E9E475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C8B676D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666C1" w14:textId="4D3FC841" w:rsidR="18E9E475" w:rsidRDefault="18E9E475" w:rsidP="18E9E475">
            <w:pPr>
              <w:spacing w:before="6" w:line="288" w:lineRule="auto"/>
              <w:jc w:val="both"/>
            </w:pPr>
          </w:p>
        </w:tc>
      </w:tr>
    </w:tbl>
    <w:p w14:paraId="09518095" w14:textId="0BD6D4DD" w:rsidR="00364BB6" w:rsidRDefault="00364BB6" w:rsidP="18E9E475">
      <w:pPr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4"/>
        <w:gridCol w:w="1201"/>
        <w:gridCol w:w="2139"/>
        <w:gridCol w:w="2022"/>
        <w:gridCol w:w="1968"/>
      </w:tblGrid>
      <w:tr w:rsidR="18E9E475" w14:paraId="181A9DCB" w14:textId="77777777" w:rsidTr="18E9E475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72424C" w14:textId="77777777" w:rsidR="18E9E475" w:rsidRDefault="18E9E475" w:rsidP="18E9E475">
            <w:pPr>
              <w:spacing w:line="240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lastRenderedPageBreak/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D67634" w14:textId="09D8BE9F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RNF- 0</w:t>
            </w:r>
            <w:r w:rsidR="631FEA51" w:rsidRPr="18E9E475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792C5C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E18C7" w14:textId="4F5B39ED" w:rsidR="111E5DE7" w:rsidRDefault="111E5DE7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Discursos</w:t>
            </w:r>
          </w:p>
          <w:p w14:paraId="7E2D15A9" w14:textId="3400EDCD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18E9E475" w14:paraId="041C8F03" w14:textId="77777777" w:rsidTr="18E9E475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A695535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5E15C51" w14:textId="1C0EE195" w:rsidR="18E9E475" w:rsidRDefault="18E9E475" w:rsidP="18E9E475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18E9E475">
              <w:rPr>
                <w:color w:val="800080"/>
                <w:sz w:val="20"/>
                <w:szCs w:val="20"/>
              </w:rPr>
              <w:t>Tática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95FC38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010045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>( x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18E9E475" w14:paraId="6814C649" w14:textId="77777777" w:rsidTr="18E9E475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E9C163B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05C1B" w14:textId="6935BA91" w:rsidR="7A0B19AA" w:rsidRDefault="7A0B19AA" w:rsidP="18E9E475">
            <w:pPr>
              <w:spacing w:before="6" w:line="288" w:lineRule="auto"/>
              <w:jc w:val="both"/>
            </w:pPr>
            <w:r>
              <w:t xml:space="preserve">Em diversos espaços que não souber como preencher e a informação na página é sobre a metodologia, devem ser inseridos discursos dos idealizadores do curso de </w:t>
            </w:r>
            <w:proofErr w:type="spellStart"/>
            <w:r>
              <w:t>ads</w:t>
            </w:r>
            <w:proofErr w:type="spellEnd"/>
            <w:r>
              <w:t xml:space="preserve"> e/ou </w:t>
            </w:r>
            <w:proofErr w:type="spellStart"/>
            <w:r>
              <w:t>biopark</w:t>
            </w:r>
            <w:proofErr w:type="spellEnd"/>
            <w:r>
              <w:t>.</w:t>
            </w:r>
          </w:p>
        </w:tc>
      </w:tr>
      <w:tr w:rsidR="18E9E475" w14:paraId="03E05F84" w14:textId="77777777" w:rsidTr="18E9E475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A44384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5C6BE" w14:textId="4D3FC841" w:rsidR="18E9E475" w:rsidRDefault="18E9E475" w:rsidP="18E9E475">
            <w:pPr>
              <w:spacing w:before="6" w:line="288" w:lineRule="auto"/>
              <w:jc w:val="both"/>
            </w:pPr>
          </w:p>
        </w:tc>
      </w:tr>
    </w:tbl>
    <w:p w14:paraId="50D6AD53" w14:textId="4E9E284D" w:rsidR="18E9E475" w:rsidRDefault="18E9E475" w:rsidP="18E9E475">
      <w:pPr>
        <w:spacing w:before="120" w:line="288" w:lineRule="auto"/>
        <w:jc w:val="both"/>
      </w:pPr>
    </w:p>
    <w:p w14:paraId="1432F859" w14:textId="65C2DF8C" w:rsidR="7E10F8AB" w:rsidRDefault="7E10F8AB" w:rsidP="7E10F8AB">
      <w:pPr>
        <w:spacing w:before="120" w:line="288" w:lineRule="auto"/>
        <w:jc w:val="both"/>
      </w:pPr>
    </w:p>
    <w:p w14:paraId="40641CEA" w14:textId="767CC093" w:rsidR="7E10F8AB" w:rsidRDefault="7E10F8AB" w:rsidP="7E10F8AB">
      <w:pPr>
        <w:spacing w:before="120" w:line="288" w:lineRule="auto"/>
        <w:jc w:val="both"/>
      </w:pPr>
    </w:p>
    <w:p w14:paraId="21F1F66B" w14:textId="255B38D8" w:rsidR="7E10F8AB" w:rsidRDefault="7E10F8AB" w:rsidP="7E10F8AB">
      <w:pPr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1"/>
        <w:gridCol w:w="893"/>
        <w:gridCol w:w="1201"/>
        <w:gridCol w:w="2141"/>
        <w:gridCol w:w="2021"/>
        <w:gridCol w:w="1967"/>
      </w:tblGrid>
      <w:tr w:rsidR="18E9E475" w14:paraId="6248A704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081460F" w14:textId="77777777" w:rsidR="18E9E475" w:rsidRDefault="18E9E475" w:rsidP="18E9E475">
            <w:pPr>
              <w:spacing w:line="240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3B04328" w14:textId="155A2F70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RNF- 0</w:t>
            </w:r>
            <w:r w:rsidR="599D3D82" w:rsidRPr="18E9E475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1AEB375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C0E8F" w14:textId="447A136C" w:rsidR="088E9DDC" w:rsidRDefault="088E9DDC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Info rodapé</w:t>
            </w:r>
          </w:p>
          <w:p w14:paraId="4124FC93" w14:textId="3400EDCD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18E9E475" w14:paraId="74D0B3BA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1F8C991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5357497" w14:textId="618F130A" w:rsidR="0BC81DD0" w:rsidRDefault="0BC81DD0" w:rsidP="18E9E475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18E9E475">
              <w:rPr>
                <w:color w:val="800080"/>
                <w:sz w:val="20"/>
                <w:szCs w:val="20"/>
              </w:rPr>
              <w:t>Usabilidade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496B166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BF80B3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>( x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18E9E475" w14:paraId="3FB6C1B0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88696D0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26167" w14:textId="0B833C51" w:rsidR="63C4D2D9" w:rsidRDefault="63C4D2D9" w:rsidP="18E9E475">
            <w:pPr>
              <w:spacing w:before="6" w:line="288" w:lineRule="auto"/>
              <w:jc w:val="both"/>
            </w:pPr>
            <w:r>
              <w:t xml:space="preserve">O rodapé da página deve sempre mostrar aonde no site o usuário está, de maneira semelhante ao endereço que aparece no file </w:t>
            </w:r>
            <w:proofErr w:type="spellStart"/>
            <w:r>
              <w:t>explorer</w:t>
            </w:r>
            <w:proofErr w:type="spellEnd"/>
            <w:r>
              <w:t xml:space="preserve"> ao navegar entre as pastas no </w:t>
            </w:r>
            <w:proofErr w:type="spellStart"/>
            <w:r>
              <w:t>windows</w:t>
            </w:r>
            <w:proofErr w:type="spellEnd"/>
            <w:r>
              <w:t xml:space="preserve">, o usuário deve ter facilidade para ter a noção de qual o caminho ele fez para chegar na </w:t>
            </w:r>
            <w:proofErr w:type="spellStart"/>
            <w:r>
              <w:t>pagina</w:t>
            </w:r>
            <w:proofErr w:type="spellEnd"/>
            <w:r>
              <w:t xml:space="preserve"> na qual está</w:t>
            </w:r>
            <w:r w:rsidR="3DCEB7CC">
              <w:t>.</w:t>
            </w:r>
          </w:p>
        </w:tc>
      </w:tr>
      <w:tr w:rsidR="18E9E475" w14:paraId="6C00BC52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FBA6C58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21C84" w14:textId="4136EB2E" w:rsidR="6E8F5F31" w:rsidRDefault="6E8F5F31" w:rsidP="18E9E475">
            <w:pPr>
              <w:spacing w:before="6" w:line="288" w:lineRule="auto"/>
              <w:jc w:val="both"/>
            </w:pPr>
          </w:p>
        </w:tc>
      </w:tr>
    </w:tbl>
    <w:p w14:paraId="2F6FD502" w14:textId="75A96698" w:rsidR="18E9E475" w:rsidRDefault="18E9E475" w:rsidP="18E9E475">
      <w:pPr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4"/>
        <w:gridCol w:w="1201"/>
        <w:gridCol w:w="2139"/>
        <w:gridCol w:w="2022"/>
        <w:gridCol w:w="1968"/>
      </w:tblGrid>
      <w:tr w:rsidR="18E9E475" w14:paraId="40BB4BF1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A4D1963" w14:textId="77777777" w:rsidR="18E9E475" w:rsidRDefault="18E9E475" w:rsidP="18E9E475">
            <w:pPr>
              <w:spacing w:line="240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37A8E6" w14:textId="671DC6B3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 xml:space="preserve">RNF- </w:t>
            </w:r>
            <w:r w:rsidR="43588E76" w:rsidRPr="18E9E475">
              <w:rPr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CA7BCB9" w14:textId="77777777" w:rsidR="18E9E475" w:rsidRDefault="18E9E475" w:rsidP="18E9E475">
            <w:pPr>
              <w:spacing w:line="240" w:lineRule="auto"/>
              <w:jc w:val="both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23581" w14:textId="4E8E4B91" w:rsidR="5AAC1607" w:rsidRDefault="5AAC1607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18E9E475">
              <w:rPr>
                <w:b/>
                <w:bCs/>
                <w:sz w:val="20"/>
                <w:szCs w:val="20"/>
              </w:rPr>
              <w:t>Ecossistema e empregabilidade</w:t>
            </w:r>
          </w:p>
          <w:p w14:paraId="4B775320" w14:textId="3400EDCD" w:rsidR="18E9E475" w:rsidRDefault="18E9E475" w:rsidP="18E9E475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18E9E475" w14:paraId="412231D9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755E1E7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CDD6FAA" w14:textId="1C0EE195" w:rsidR="18E9E475" w:rsidRDefault="18E9E475" w:rsidP="18E9E475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18E9E475">
              <w:rPr>
                <w:color w:val="800080"/>
                <w:sz w:val="20"/>
                <w:szCs w:val="20"/>
              </w:rPr>
              <w:t>Tática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CA6DB5E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3430E94" w14:textId="77777777" w:rsidR="18E9E475" w:rsidRDefault="18E9E475" w:rsidP="18E9E475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proofErr w:type="gramStart"/>
            <w:r w:rsidRPr="18E9E475">
              <w:rPr>
                <w:b/>
                <w:bCs/>
                <w:color w:val="FF0000"/>
                <w:sz w:val="20"/>
                <w:szCs w:val="20"/>
              </w:rPr>
              <w:t>( x</w:t>
            </w:r>
            <w:proofErr w:type="gramEnd"/>
            <w:r w:rsidRPr="18E9E475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18E9E475" w14:paraId="59D32800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A1ECFE6" w14:textId="77777777" w:rsidR="18E9E475" w:rsidRDefault="18E9E475" w:rsidP="18E9E475">
            <w:pPr>
              <w:spacing w:before="6" w:line="288" w:lineRule="auto"/>
              <w:jc w:val="right"/>
              <w:rPr>
                <w:color w:val="FF000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18E9E475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F6CF2" w14:textId="07C96904" w:rsidR="15B56A45" w:rsidRDefault="15B56A45" w:rsidP="18E9E475">
            <w:pPr>
              <w:spacing w:before="6" w:line="288" w:lineRule="auto"/>
              <w:jc w:val="both"/>
            </w:pPr>
            <w:r>
              <w:t>Dentro de todas as abas que parecer plausível deve se citar a metodologia Biopark, ela deve ser reforçada especialmente nas descrições das imagens</w:t>
            </w:r>
          </w:p>
        </w:tc>
      </w:tr>
      <w:tr w:rsidR="18E9E475" w14:paraId="25B33D58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0EC23E" w14:textId="77777777" w:rsidR="18E9E475" w:rsidRDefault="18E9E475" w:rsidP="18E9E475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18E9E475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1FC171" w14:textId="539A8E81" w:rsidR="31E65F62" w:rsidRDefault="31E65F62" w:rsidP="18E9E475">
            <w:pPr>
              <w:spacing w:before="6" w:line="288" w:lineRule="auto"/>
              <w:jc w:val="both"/>
            </w:pPr>
            <w:r>
              <w:t>RF-13</w:t>
            </w:r>
          </w:p>
        </w:tc>
      </w:tr>
    </w:tbl>
    <w:p w14:paraId="3DEA3EAF" w14:textId="3484E4D8" w:rsidR="18E9E475" w:rsidRDefault="18E9E475" w:rsidP="18E9E475">
      <w:pPr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1"/>
        <w:gridCol w:w="893"/>
        <w:gridCol w:w="1201"/>
        <w:gridCol w:w="2141"/>
        <w:gridCol w:w="2021"/>
        <w:gridCol w:w="1967"/>
      </w:tblGrid>
      <w:tr w:rsidR="66866E58" w14:paraId="11CE41E6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041D52E" w14:textId="77777777" w:rsidR="66866E58" w:rsidRDefault="66866E58" w:rsidP="66866E58">
            <w:pPr>
              <w:spacing w:line="240" w:lineRule="auto"/>
              <w:jc w:val="right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05A4BC2" w14:textId="48D2B946" w:rsidR="66866E58" w:rsidRDefault="66866E58" w:rsidP="66866E58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66866E58">
              <w:rPr>
                <w:b/>
                <w:bCs/>
                <w:sz w:val="20"/>
                <w:szCs w:val="20"/>
              </w:rPr>
              <w:t>RNF-</w:t>
            </w:r>
            <w:r w:rsidR="45D911ED" w:rsidRPr="66866E58">
              <w:rPr>
                <w:b/>
                <w:bCs/>
                <w:sz w:val="20"/>
                <w:szCs w:val="20"/>
              </w:rPr>
              <w:t>10</w:t>
            </w:r>
            <w:r w:rsidRPr="66866E58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38C4B61" w14:textId="77777777" w:rsidR="66866E58" w:rsidRDefault="66866E58" w:rsidP="66866E58">
            <w:pPr>
              <w:spacing w:line="240" w:lineRule="auto"/>
              <w:jc w:val="both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9B031" w14:textId="640EC541" w:rsidR="66866E58" w:rsidRDefault="66866E58" w:rsidP="66866E58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66866E58">
              <w:rPr>
                <w:b/>
                <w:bCs/>
                <w:sz w:val="20"/>
                <w:szCs w:val="20"/>
              </w:rPr>
              <w:t>Visual simples</w:t>
            </w:r>
          </w:p>
        </w:tc>
      </w:tr>
      <w:tr w:rsidR="66866E58" w14:paraId="01AAB709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2A1E1AA" w14:textId="77777777" w:rsidR="66866E58" w:rsidRDefault="66866E58" w:rsidP="66866E58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0037A7B" w14:textId="34963BF2" w:rsidR="66866E58" w:rsidRDefault="66866E58" w:rsidP="66866E58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66866E58">
              <w:rPr>
                <w:color w:val="800080"/>
                <w:sz w:val="20"/>
                <w:szCs w:val="20"/>
              </w:rPr>
              <w:t>Usabilidade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93D2246" w14:textId="77777777" w:rsidR="66866E58" w:rsidRDefault="66866E58" w:rsidP="66866E58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bookmarkStart w:id="17" w:name="_Int_Ef8Z0AzR"/>
            <w:proofErr w:type="gramStart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bookmarkEnd w:id="17"/>
            <w:proofErr w:type="gramEnd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C39A32C" w14:textId="77777777" w:rsidR="66866E58" w:rsidRDefault="66866E58" w:rsidP="66866E58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bookmarkStart w:id="18" w:name="_Int_noz9lPjA"/>
            <w:proofErr w:type="gramStart"/>
            <w:r w:rsidRPr="66866E58">
              <w:rPr>
                <w:b/>
                <w:bCs/>
                <w:color w:val="FF0000"/>
                <w:sz w:val="20"/>
                <w:szCs w:val="20"/>
              </w:rPr>
              <w:t>( x</w:t>
            </w:r>
            <w:bookmarkEnd w:id="18"/>
            <w:proofErr w:type="gramEnd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66866E58" w14:paraId="27E39C29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A924E2A" w14:textId="77777777" w:rsidR="66866E58" w:rsidRDefault="66866E58" w:rsidP="66866E58">
            <w:pPr>
              <w:spacing w:before="6" w:line="288" w:lineRule="auto"/>
              <w:jc w:val="right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496FB" w14:textId="1462DD30" w:rsidR="66866E58" w:rsidRDefault="66866E58" w:rsidP="66866E58">
            <w:pPr>
              <w:spacing w:before="6" w:line="288" w:lineRule="auto"/>
              <w:jc w:val="both"/>
            </w:pPr>
            <w:r>
              <w:t>Devem ser evitados visuais detratores, que removam a atenção do usuário das informações pelo site oferecidas.</w:t>
            </w:r>
          </w:p>
        </w:tc>
      </w:tr>
      <w:tr w:rsidR="66866E58" w14:paraId="3719B857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D6F52A4" w14:textId="77777777" w:rsidR="66866E58" w:rsidRDefault="66866E58" w:rsidP="66866E58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244C1" w14:textId="37DE141F" w:rsidR="66866E58" w:rsidRDefault="66866E58" w:rsidP="66866E58">
            <w:pPr>
              <w:spacing w:before="6" w:line="288" w:lineRule="auto"/>
              <w:jc w:val="both"/>
            </w:pPr>
            <w:r>
              <w:t>RF-02</w:t>
            </w:r>
            <w:r w:rsidR="537B6597">
              <w:t xml:space="preserve"> / RNF-05</w:t>
            </w:r>
          </w:p>
        </w:tc>
      </w:tr>
    </w:tbl>
    <w:p w14:paraId="4A909D04" w14:textId="603FEB1E" w:rsidR="18E9E475" w:rsidRDefault="18E9E475" w:rsidP="18E9E475">
      <w:pPr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1"/>
        <w:gridCol w:w="893"/>
        <w:gridCol w:w="1201"/>
        <w:gridCol w:w="2141"/>
        <w:gridCol w:w="2021"/>
        <w:gridCol w:w="1967"/>
      </w:tblGrid>
      <w:tr w:rsidR="66866E58" w14:paraId="558D3F91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BFDBF54" w14:textId="77777777" w:rsidR="66866E58" w:rsidRDefault="66866E58" w:rsidP="66866E58">
            <w:pPr>
              <w:spacing w:line="240" w:lineRule="auto"/>
              <w:jc w:val="right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lastRenderedPageBreak/>
              <w:t>ID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4829A5" w14:textId="14B0D31F" w:rsidR="66866E58" w:rsidRDefault="66866E58" w:rsidP="66866E58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66866E58">
              <w:rPr>
                <w:b/>
                <w:bCs/>
                <w:sz w:val="20"/>
                <w:szCs w:val="20"/>
              </w:rPr>
              <w:t>RNF-1</w:t>
            </w:r>
            <w:r w:rsidR="4AF174E2" w:rsidRPr="66866E58">
              <w:rPr>
                <w:b/>
                <w:bCs/>
                <w:sz w:val="20"/>
                <w:szCs w:val="20"/>
              </w:rPr>
              <w:t>1</w:t>
            </w:r>
            <w:r w:rsidRPr="66866E58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A29F12" w14:textId="77777777" w:rsidR="66866E58" w:rsidRDefault="66866E58" w:rsidP="66866E58">
            <w:pPr>
              <w:spacing w:line="240" w:lineRule="auto"/>
              <w:jc w:val="both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833BC" w14:textId="184A69A9" w:rsidR="54955728" w:rsidRDefault="54955728" w:rsidP="66866E58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66866E58">
              <w:rPr>
                <w:b/>
                <w:bCs/>
                <w:sz w:val="20"/>
                <w:szCs w:val="20"/>
              </w:rPr>
              <w:t>Ementa em foco</w:t>
            </w:r>
          </w:p>
        </w:tc>
      </w:tr>
      <w:tr w:rsidR="66866E58" w14:paraId="0B740256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4B97CCF" w14:textId="77777777" w:rsidR="66866E58" w:rsidRDefault="66866E58" w:rsidP="66866E58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69BD60" w14:textId="34963BF2" w:rsidR="66866E58" w:rsidRDefault="66866E58" w:rsidP="66866E58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66866E58">
              <w:rPr>
                <w:color w:val="800080"/>
                <w:sz w:val="20"/>
                <w:szCs w:val="20"/>
              </w:rPr>
              <w:t>Usabilidade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D8E6186" w14:textId="77777777" w:rsidR="66866E58" w:rsidRDefault="66866E58" w:rsidP="66866E58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proofErr w:type="gramStart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proofErr w:type="gramEnd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7759B8" w14:textId="77777777" w:rsidR="66866E58" w:rsidRDefault="66866E58" w:rsidP="66866E58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proofErr w:type="gramStart"/>
            <w:r w:rsidRPr="66866E58">
              <w:rPr>
                <w:b/>
                <w:bCs/>
                <w:color w:val="FF0000"/>
                <w:sz w:val="20"/>
                <w:szCs w:val="20"/>
              </w:rPr>
              <w:t>( x</w:t>
            </w:r>
            <w:proofErr w:type="gramEnd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66866E58" w14:paraId="40F79CCE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DAC9A97" w14:textId="77777777" w:rsidR="66866E58" w:rsidRDefault="66866E58" w:rsidP="66866E58">
            <w:pPr>
              <w:spacing w:before="6" w:line="288" w:lineRule="auto"/>
              <w:jc w:val="right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7790D" w14:textId="217EC7B2" w:rsidR="72FAB6F5" w:rsidRDefault="72FAB6F5" w:rsidP="66866E58">
            <w:pPr>
              <w:spacing w:before="6" w:line="288" w:lineRule="auto"/>
              <w:jc w:val="both"/>
            </w:pPr>
            <w:r>
              <w:t xml:space="preserve">Sempre a primeira impressão da aba </w:t>
            </w:r>
            <w:r w:rsidR="382AC1FF">
              <w:t>logo de cara</w:t>
            </w:r>
            <w:r w:rsidR="22B43272">
              <w:t xml:space="preserve"> deve ser um compilado</w:t>
            </w:r>
            <w:r w:rsidR="382AC1FF">
              <w:t xml:space="preserve"> com as informações de mais fácil compreensão, deixando informações de mais difícil compreensão para lugares mais “escondidos”  </w:t>
            </w:r>
          </w:p>
        </w:tc>
      </w:tr>
      <w:tr w:rsidR="66866E58" w14:paraId="5E580799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EA8B34" w14:textId="77777777" w:rsidR="66866E58" w:rsidRDefault="66866E58" w:rsidP="66866E58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79AB5" w14:textId="01591F11" w:rsidR="66866E58" w:rsidRDefault="66866E58" w:rsidP="66866E58">
            <w:pPr>
              <w:spacing w:before="6" w:line="288" w:lineRule="auto"/>
              <w:jc w:val="both"/>
            </w:pPr>
            <w:r>
              <w:t>RF-02</w:t>
            </w:r>
          </w:p>
        </w:tc>
      </w:tr>
    </w:tbl>
    <w:p w14:paraId="69D18EEB" w14:textId="773E67BC" w:rsidR="18E9E475" w:rsidRDefault="18E9E475" w:rsidP="18E9E475">
      <w:pPr>
        <w:spacing w:before="120" w:line="288" w:lineRule="auto"/>
        <w:jc w:val="both"/>
      </w:pPr>
    </w:p>
    <w:p w14:paraId="4B9F2210" w14:textId="56269454" w:rsidR="71832F6D" w:rsidRDefault="71832F6D" w:rsidP="71832F6D">
      <w:pPr>
        <w:spacing w:before="120" w:line="288" w:lineRule="auto"/>
        <w:jc w:val="both"/>
      </w:pPr>
    </w:p>
    <w:p w14:paraId="4E42EAB2" w14:textId="588A2169" w:rsidR="71832F6D" w:rsidRDefault="30D8148C" w:rsidP="71832F6D">
      <w:pPr>
        <w:spacing w:before="120" w:line="288" w:lineRule="auto"/>
        <w:jc w:val="both"/>
      </w:pPr>
      <w:r>
        <w:t xml:space="preserve"> </w:t>
      </w:r>
    </w:p>
    <w:p w14:paraId="5F8DE015" w14:textId="7F017A92" w:rsidR="7E10F8AB" w:rsidRDefault="7E10F8AB" w:rsidP="7E10F8AB">
      <w:pPr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1"/>
        <w:gridCol w:w="1201"/>
        <w:gridCol w:w="2167"/>
        <w:gridCol w:w="2007"/>
        <w:gridCol w:w="1958"/>
      </w:tblGrid>
      <w:tr w:rsidR="66866E58" w14:paraId="66433A93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4F9B97E" w14:textId="77777777" w:rsidR="66866E58" w:rsidRDefault="66866E58" w:rsidP="66866E58">
            <w:pPr>
              <w:spacing w:line="240" w:lineRule="auto"/>
              <w:jc w:val="right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290E6C0" w14:textId="7EF00C18" w:rsidR="66866E58" w:rsidRDefault="66866E58" w:rsidP="66866E58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66866E58">
              <w:rPr>
                <w:b/>
                <w:bCs/>
                <w:sz w:val="20"/>
                <w:szCs w:val="20"/>
              </w:rPr>
              <w:t>RNF-1</w:t>
            </w:r>
            <w:r w:rsidR="19E30EB8" w:rsidRPr="66866E5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6F85E07" w14:textId="77777777" w:rsidR="66866E58" w:rsidRDefault="66866E58" w:rsidP="66866E58">
            <w:pPr>
              <w:spacing w:line="240" w:lineRule="auto"/>
              <w:jc w:val="both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0921C2" w14:textId="768D617A" w:rsidR="5D010C65" w:rsidRDefault="5D010C65" w:rsidP="66866E58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66866E58">
              <w:rPr>
                <w:b/>
                <w:bCs/>
                <w:sz w:val="20"/>
                <w:szCs w:val="20"/>
              </w:rPr>
              <w:t xml:space="preserve">Nota do </w:t>
            </w:r>
            <w:r w:rsidR="7C0EF226" w:rsidRPr="66866E58">
              <w:rPr>
                <w:b/>
                <w:bCs/>
                <w:sz w:val="20"/>
                <w:szCs w:val="20"/>
              </w:rPr>
              <w:t>MEC</w:t>
            </w:r>
          </w:p>
        </w:tc>
      </w:tr>
      <w:tr w:rsidR="66866E58" w14:paraId="1BC41D3C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142E04A" w14:textId="77777777" w:rsidR="66866E58" w:rsidRDefault="66866E58" w:rsidP="66866E58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49E86F" w14:textId="07AC72D8" w:rsidR="343BBA5D" w:rsidRDefault="343BBA5D" w:rsidP="66866E58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66866E58">
              <w:rPr>
                <w:color w:val="800080"/>
                <w:sz w:val="20"/>
                <w:szCs w:val="20"/>
              </w:rPr>
              <w:t>Manutenibilidade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43C7895" w14:textId="77777777" w:rsidR="66866E58" w:rsidRDefault="66866E58" w:rsidP="66866E58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proofErr w:type="gramStart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proofErr w:type="gramEnd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DADD221" w14:textId="77777777" w:rsidR="66866E58" w:rsidRDefault="66866E58" w:rsidP="66866E58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proofErr w:type="gramStart"/>
            <w:r w:rsidRPr="66866E58">
              <w:rPr>
                <w:b/>
                <w:bCs/>
                <w:color w:val="FF0000"/>
                <w:sz w:val="20"/>
                <w:szCs w:val="20"/>
              </w:rPr>
              <w:t>( x</w:t>
            </w:r>
            <w:proofErr w:type="gramEnd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66866E58" w14:paraId="7AE5580F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684F00C" w14:textId="77777777" w:rsidR="66866E58" w:rsidRDefault="66866E58" w:rsidP="66866E58">
            <w:pPr>
              <w:spacing w:before="6" w:line="288" w:lineRule="auto"/>
              <w:jc w:val="right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62454" w14:textId="6D913C78" w:rsidR="6866A23C" w:rsidRDefault="6866A23C" w:rsidP="66866E58">
            <w:pPr>
              <w:spacing w:before="6" w:line="288" w:lineRule="auto"/>
              <w:jc w:val="both"/>
            </w:pPr>
            <w:r>
              <w:t xml:space="preserve">Deve ser possível manter o portifólio atualizado registrando tudo que é feito no curso com a finalidade de aumentar a nota para com o MEC.  </w:t>
            </w:r>
          </w:p>
        </w:tc>
      </w:tr>
      <w:tr w:rsidR="66866E58" w14:paraId="7C01AC2F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9F65C4" w14:textId="77777777" w:rsidR="66866E58" w:rsidRDefault="66866E58" w:rsidP="66866E58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9E459" w14:textId="01591F11" w:rsidR="66866E58" w:rsidRDefault="66866E58" w:rsidP="66866E58">
            <w:pPr>
              <w:spacing w:before="6" w:line="288" w:lineRule="auto"/>
              <w:jc w:val="both"/>
            </w:pPr>
            <w:r>
              <w:t>RF-02</w:t>
            </w:r>
          </w:p>
        </w:tc>
      </w:tr>
    </w:tbl>
    <w:p w14:paraId="0DB6CC07" w14:textId="671A610A" w:rsidR="18E9E475" w:rsidRDefault="18E9E475" w:rsidP="18E9E475">
      <w:pPr>
        <w:spacing w:before="120" w:line="288" w:lineRule="auto"/>
        <w:jc w:val="both"/>
      </w:pPr>
    </w:p>
    <w:tbl>
      <w:tblPr>
        <w:tblW w:w="0" w:type="auto"/>
        <w:tblInd w:w="36" w:type="dxa"/>
        <w:tblLook w:val="0000" w:firstRow="0" w:lastRow="0" w:firstColumn="0" w:lastColumn="0" w:noHBand="0" w:noVBand="0"/>
      </w:tblPr>
      <w:tblGrid>
        <w:gridCol w:w="520"/>
        <w:gridCol w:w="891"/>
        <w:gridCol w:w="1201"/>
        <w:gridCol w:w="2167"/>
        <w:gridCol w:w="2007"/>
        <w:gridCol w:w="1958"/>
      </w:tblGrid>
      <w:tr w:rsidR="66866E58" w14:paraId="1EAAF92C" w14:textId="77777777" w:rsidTr="66866E58">
        <w:trPr>
          <w:trHeight w:val="300"/>
        </w:trPr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D1D5F46" w14:textId="77777777" w:rsidR="66866E58" w:rsidRDefault="66866E58" w:rsidP="66866E58">
            <w:pPr>
              <w:spacing w:line="240" w:lineRule="auto"/>
              <w:jc w:val="right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ID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C5AD87" w14:textId="3A63CF5A" w:rsidR="66866E58" w:rsidRDefault="66866E58" w:rsidP="66866E58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  <w:r w:rsidRPr="66866E58">
              <w:rPr>
                <w:b/>
                <w:bCs/>
                <w:sz w:val="20"/>
                <w:szCs w:val="20"/>
              </w:rPr>
              <w:t>RNF-1</w:t>
            </w:r>
            <w:r w:rsidR="1FE8007C" w:rsidRPr="66866E58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D17A48F" w14:textId="77777777" w:rsidR="66866E58" w:rsidRDefault="66866E58" w:rsidP="66866E58">
            <w:pPr>
              <w:spacing w:line="240" w:lineRule="auto"/>
              <w:jc w:val="both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Requisito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BCC75" w14:textId="42DC630E" w:rsidR="2D544EBB" w:rsidRDefault="2D544EBB" w:rsidP="66866E58">
            <w:pPr>
              <w:rPr>
                <w:b/>
                <w:bCs/>
                <w:sz w:val="20"/>
                <w:szCs w:val="20"/>
              </w:rPr>
            </w:pPr>
            <w:r w:rsidRPr="66866E58">
              <w:rPr>
                <w:b/>
                <w:bCs/>
                <w:sz w:val="20"/>
                <w:szCs w:val="20"/>
              </w:rPr>
              <w:t>Design Atrativo e Responsivo</w:t>
            </w:r>
          </w:p>
          <w:p w14:paraId="538B3489" w14:textId="0971558F" w:rsidR="66866E58" w:rsidRDefault="66866E58" w:rsidP="66866E58">
            <w:pPr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</w:tc>
      </w:tr>
      <w:tr w:rsidR="66866E58" w14:paraId="5DCF00B9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48BF7A9" w14:textId="77777777" w:rsidR="66866E58" w:rsidRDefault="66866E58" w:rsidP="66866E58">
            <w:pPr>
              <w:spacing w:before="6" w:line="288" w:lineRule="auto"/>
              <w:jc w:val="right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Categoria:</w:t>
            </w:r>
          </w:p>
        </w:tc>
        <w:tc>
          <w:tcPr>
            <w:tcW w:w="3546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D12D08" w14:textId="07AC72D8" w:rsidR="66866E58" w:rsidRDefault="66866E58" w:rsidP="66866E58">
            <w:pPr>
              <w:spacing w:before="6" w:line="288" w:lineRule="auto"/>
              <w:jc w:val="center"/>
              <w:rPr>
                <w:color w:val="800080"/>
                <w:sz w:val="20"/>
                <w:szCs w:val="20"/>
              </w:rPr>
            </w:pPr>
            <w:r w:rsidRPr="66866E58">
              <w:rPr>
                <w:color w:val="800080"/>
                <w:sz w:val="20"/>
                <w:szCs w:val="20"/>
              </w:rPr>
              <w:t>Manutenibilidade</w:t>
            </w:r>
          </w:p>
        </w:tc>
        <w:tc>
          <w:tcPr>
            <w:tcW w:w="21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514AD85" w14:textId="77777777" w:rsidR="66866E58" w:rsidRDefault="66866E58" w:rsidP="66866E58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Desejável: </w:t>
            </w:r>
            <w:proofErr w:type="gramStart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(  </w:t>
            </w:r>
            <w:proofErr w:type="gramEnd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  <w:tc>
          <w:tcPr>
            <w:tcW w:w="203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7EEBFC8" w14:textId="77777777" w:rsidR="66866E58" w:rsidRDefault="66866E58" w:rsidP="66866E58">
            <w:pPr>
              <w:spacing w:before="6" w:line="288" w:lineRule="auto"/>
              <w:jc w:val="center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Permanente: </w:t>
            </w:r>
            <w:proofErr w:type="gramStart"/>
            <w:r w:rsidRPr="66866E58">
              <w:rPr>
                <w:b/>
                <w:bCs/>
                <w:color w:val="FF0000"/>
                <w:sz w:val="20"/>
                <w:szCs w:val="20"/>
              </w:rPr>
              <w:t>( x</w:t>
            </w:r>
            <w:proofErr w:type="gramEnd"/>
            <w:r w:rsidRPr="66866E58">
              <w:rPr>
                <w:b/>
                <w:bCs/>
                <w:color w:val="FF0000"/>
                <w:sz w:val="20"/>
                <w:szCs w:val="20"/>
              </w:rPr>
              <w:t xml:space="preserve">  )</w:t>
            </w:r>
          </w:p>
        </w:tc>
      </w:tr>
      <w:tr w:rsidR="66866E58" w14:paraId="4817BA67" w14:textId="77777777" w:rsidTr="66866E58">
        <w:trPr>
          <w:trHeight w:val="300"/>
        </w:trPr>
        <w:tc>
          <w:tcPr>
            <w:tcW w:w="143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C01F3C" w14:textId="77777777" w:rsidR="66866E58" w:rsidRDefault="66866E58" w:rsidP="66866E58">
            <w:pPr>
              <w:spacing w:before="6" w:line="288" w:lineRule="auto"/>
              <w:jc w:val="right"/>
              <w:rPr>
                <w:color w:val="FF000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Descrição</w:t>
            </w:r>
            <w:r w:rsidRPr="66866E58">
              <w:rPr>
                <w:b/>
                <w:bCs/>
                <w:color w:val="FF0000"/>
              </w:rPr>
              <w:t>:</w:t>
            </w:r>
          </w:p>
        </w:tc>
        <w:tc>
          <w:tcPr>
            <w:tcW w:w="7709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87AD2" w14:textId="2BC7F36F" w:rsidR="2B34877C" w:rsidRDefault="2B34877C" w:rsidP="66866E58">
            <w:pPr>
              <w:spacing w:before="6" w:line="288" w:lineRule="auto"/>
              <w:jc w:val="both"/>
            </w:pPr>
            <w:r>
              <w:t xml:space="preserve">O portfólio deve ter um design atrativo, moderno e profissional, que represente a qualidade do curso de ADS. </w:t>
            </w:r>
          </w:p>
          <w:p w14:paraId="4EDD58F3" w14:textId="76A42A3D" w:rsidR="2B34877C" w:rsidRDefault="2B34877C" w:rsidP="66866E58">
            <w:pPr>
              <w:spacing w:before="6" w:line="288" w:lineRule="auto"/>
              <w:jc w:val="both"/>
            </w:pPr>
            <w:r>
              <w:t>Deve ser responsivo, ou seja, adaptável a diferentes dispositivos e tamanhos de tela, para uma experiência de usuário consistente em desktops, tablets e smartphones.</w:t>
            </w:r>
            <w:r w:rsidR="66866E58">
              <w:t xml:space="preserve">  </w:t>
            </w:r>
          </w:p>
        </w:tc>
      </w:tr>
      <w:tr w:rsidR="66866E58" w14:paraId="59A91FB5" w14:textId="77777777" w:rsidTr="66866E58">
        <w:trPr>
          <w:trHeight w:val="300"/>
        </w:trPr>
        <w:tc>
          <w:tcPr>
            <w:tcW w:w="25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B89326" w14:textId="77777777" w:rsidR="66866E58" w:rsidRDefault="66866E58" w:rsidP="66866E58">
            <w:pPr>
              <w:spacing w:before="6" w:line="288" w:lineRule="auto"/>
              <w:jc w:val="both"/>
              <w:rPr>
                <w:color w:val="FF0000"/>
                <w:sz w:val="20"/>
                <w:szCs w:val="20"/>
              </w:rPr>
            </w:pPr>
            <w:r w:rsidRPr="66866E58">
              <w:rPr>
                <w:b/>
                <w:bCs/>
                <w:color w:val="FF0000"/>
                <w:sz w:val="20"/>
                <w:szCs w:val="20"/>
              </w:rPr>
              <w:t>Requisitos Relacionados:</w:t>
            </w:r>
          </w:p>
        </w:tc>
        <w:tc>
          <w:tcPr>
            <w:tcW w:w="657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33C01" w14:textId="01591F11" w:rsidR="66866E58" w:rsidRDefault="66866E58" w:rsidP="66866E58">
            <w:pPr>
              <w:spacing w:before="6" w:line="288" w:lineRule="auto"/>
              <w:jc w:val="both"/>
            </w:pPr>
            <w:r>
              <w:t>RF-02</w:t>
            </w:r>
          </w:p>
        </w:tc>
      </w:tr>
    </w:tbl>
    <w:p w14:paraId="50C5A506" w14:textId="19A3233B" w:rsidR="18E9E475" w:rsidRDefault="18E9E475" w:rsidP="18E9E475">
      <w:pPr>
        <w:spacing w:before="120" w:line="288" w:lineRule="auto"/>
        <w:jc w:val="both"/>
      </w:pPr>
    </w:p>
    <w:p w14:paraId="4B529338" w14:textId="4569FC25" w:rsidR="18E9E475" w:rsidRDefault="18E9E475" w:rsidP="66866E58">
      <w:pPr>
        <w:pStyle w:val="Ttulo1"/>
        <w:spacing w:before="120" w:line="288" w:lineRule="auto"/>
        <w:jc w:val="both"/>
      </w:pPr>
    </w:p>
    <w:p w14:paraId="426F7F19" w14:textId="7A04705C" w:rsidR="18E9E475" w:rsidRDefault="18E9E475" w:rsidP="66866E58"/>
    <w:p w14:paraId="28527DF5" w14:textId="75341AE4" w:rsidR="18E9E475" w:rsidRDefault="18E9E475" w:rsidP="66866E58"/>
    <w:p w14:paraId="3ACCA767" w14:textId="0FEC7ECD" w:rsidR="18E9E475" w:rsidRDefault="18E9E475" w:rsidP="66866E58"/>
    <w:p w14:paraId="1EA56471" w14:textId="268C914D" w:rsidR="18E9E475" w:rsidRDefault="18E9E475" w:rsidP="18E9E475">
      <w:pPr>
        <w:spacing w:before="120" w:line="288" w:lineRule="auto"/>
        <w:jc w:val="both"/>
      </w:pPr>
    </w:p>
    <w:p w14:paraId="29FF2238" w14:textId="4CE2B9C9" w:rsidR="18E9E475" w:rsidRDefault="18E9E475" w:rsidP="18E9E475">
      <w:pPr>
        <w:spacing w:before="120" w:line="288" w:lineRule="auto"/>
        <w:jc w:val="both"/>
      </w:pPr>
    </w:p>
    <w:p w14:paraId="16BE9146" w14:textId="2C6ACF64" w:rsidR="00364BB6" w:rsidRDefault="009924BA" w:rsidP="4AD65BBA">
      <w:pPr>
        <w:keepNext/>
        <w:numPr>
          <w:ilvl w:val="0"/>
          <w:numId w:val="1"/>
        </w:numPr>
        <w:tabs>
          <w:tab w:val="left" w:pos="432"/>
          <w:tab w:val="left" w:pos="540"/>
        </w:tabs>
        <w:spacing w:before="120" w:line="288" w:lineRule="auto"/>
        <w:jc w:val="both"/>
        <w:rPr>
          <w:rFonts w:ascii="Arial Narrow" w:eastAsia="Arial Narrow" w:hAnsi="Arial Narrow" w:cs="Arial Narrow"/>
          <w:b/>
          <w:bCs/>
          <w:sz w:val="28"/>
          <w:szCs w:val="28"/>
        </w:rPr>
      </w:pPr>
      <w:bookmarkStart w:id="19" w:name="_tyjcwt"/>
      <w:bookmarkEnd w:id="19"/>
      <w:r w:rsidRPr="4AD65BBA">
        <w:rPr>
          <w:rFonts w:ascii="Arial Narrow" w:eastAsia="Arial Narrow" w:hAnsi="Arial Narrow" w:cs="Arial Narrow"/>
          <w:b/>
          <w:bCs/>
          <w:sz w:val="28"/>
          <w:szCs w:val="28"/>
        </w:rPr>
        <w:lastRenderedPageBreak/>
        <w:t>A</w:t>
      </w:r>
      <w:r w:rsidR="1A198504" w:rsidRPr="4AD65BBA">
        <w:rPr>
          <w:rFonts w:ascii="Arial Narrow" w:eastAsia="Arial Narrow" w:hAnsi="Arial Narrow" w:cs="Arial Narrow"/>
          <w:b/>
          <w:bCs/>
          <w:sz w:val="28"/>
          <w:szCs w:val="28"/>
        </w:rPr>
        <w:t>ssinatura</w:t>
      </w:r>
    </w:p>
    <w:p w14:paraId="27D7E64D" w14:textId="77777777" w:rsidR="00364BB6" w:rsidRDefault="00364BB6">
      <w:pPr>
        <w:spacing w:before="120" w:line="288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0AAD079" w14:textId="77777777" w:rsidR="00364BB6" w:rsidRDefault="00364BB6">
      <w:pPr>
        <w:spacing w:before="120" w:line="288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40C63C9" w14:textId="77777777" w:rsidR="00364BB6" w:rsidRDefault="009924BA">
      <w:pPr>
        <w:spacing w:before="120" w:line="288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_____________________________________________ </w:t>
      </w:r>
      <w:r>
        <w:rPr>
          <w:rFonts w:ascii="Arial Narrow" w:eastAsia="Arial Narrow" w:hAnsi="Arial Narrow" w:cs="Arial Narrow"/>
        </w:rPr>
        <w:t>Aceito em</w:t>
      </w:r>
      <w:r>
        <w:rPr>
          <w:rFonts w:ascii="Verdana" w:eastAsia="Verdana" w:hAnsi="Verdana" w:cs="Verdana"/>
          <w:sz w:val="20"/>
          <w:szCs w:val="20"/>
        </w:rPr>
        <w:t xml:space="preserve"> ___/____/_______</w:t>
      </w:r>
    </w:p>
    <w:p w14:paraId="567A5143" w14:textId="12826869" w:rsidR="00364BB6" w:rsidRDefault="0023239A" w:rsidP="7E10F8AB">
      <w:pPr>
        <w:tabs>
          <w:tab w:val="center" w:pos="4320"/>
          <w:tab w:val="right" w:pos="8640"/>
        </w:tabs>
        <w:spacing w:before="120" w:line="288" w:lineRule="auto"/>
        <w:jc w:val="both"/>
        <w:rPr>
          <w:rFonts w:ascii="Arial Narrow" w:eastAsia="Arial Narrow" w:hAnsi="Arial Narrow" w:cs="Arial Narrow"/>
          <w:color w:val="FF0000"/>
          <w:sz w:val="28"/>
          <w:szCs w:val="28"/>
        </w:rPr>
      </w:pPr>
      <w:r w:rsidRPr="7E10F8AB">
        <w:rPr>
          <w:rFonts w:ascii="Arial Narrow" w:eastAsia="Arial Narrow" w:hAnsi="Arial Narrow" w:cs="Arial Narrow"/>
          <w:color w:val="FF0000"/>
          <w:sz w:val="28"/>
          <w:szCs w:val="28"/>
        </w:rPr>
        <w:t xml:space="preserve">                                                </w:t>
      </w:r>
      <w:r w:rsidR="34044331" w:rsidRPr="7E10F8AB">
        <w:rPr>
          <w:rFonts w:ascii="Arial Narrow" w:eastAsia="Arial Narrow" w:hAnsi="Arial Narrow" w:cs="Arial Narrow"/>
          <w:color w:val="FF0000"/>
          <w:sz w:val="28"/>
          <w:szCs w:val="28"/>
        </w:rPr>
        <w:t>Daniele Wolfart</w:t>
      </w:r>
    </w:p>
    <w:p w14:paraId="7A5CE7D7" w14:textId="3943F03C" w:rsidR="00364BB6" w:rsidRDefault="00364BB6" w:rsidP="7E10F8AB">
      <w:pPr>
        <w:tabs>
          <w:tab w:val="center" w:pos="4320"/>
          <w:tab w:val="right" w:pos="8640"/>
        </w:tabs>
        <w:spacing w:before="120" w:line="288" w:lineRule="auto"/>
        <w:jc w:val="both"/>
        <w:rPr>
          <w:rFonts w:ascii="Arial Narrow" w:eastAsia="Arial Narrow" w:hAnsi="Arial Narrow" w:cs="Arial Narrow"/>
          <w:color w:val="FF0000"/>
        </w:rPr>
      </w:pPr>
    </w:p>
    <w:p w14:paraId="59370A6E" w14:textId="77777777" w:rsidR="00364BB6" w:rsidRDefault="00364BB6">
      <w:pPr>
        <w:spacing w:before="120" w:line="288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F980A62" w14:textId="77777777" w:rsidR="00364BB6" w:rsidRDefault="00364BB6">
      <w:pPr>
        <w:spacing w:before="120" w:line="288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D32512" w14:textId="77777777" w:rsidR="00364BB6" w:rsidRDefault="00364BB6">
      <w:pPr>
        <w:tabs>
          <w:tab w:val="center" w:pos="4320"/>
          <w:tab w:val="right" w:pos="8640"/>
        </w:tabs>
        <w:spacing w:before="120" w:line="288" w:lineRule="auto"/>
        <w:jc w:val="both"/>
        <w:rPr>
          <w:rFonts w:ascii="Arial Narrow" w:eastAsia="Arial Narrow" w:hAnsi="Arial Narrow" w:cs="Arial Narrow"/>
          <w:color w:val="FF0000"/>
        </w:rPr>
      </w:pPr>
    </w:p>
    <w:p w14:paraId="1D420AB8" w14:textId="77777777" w:rsidR="00364BB6" w:rsidRDefault="00364BB6"/>
    <w:sectPr w:rsidR="00364BB6">
      <w:headerReference w:type="default" r:id="rId11"/>
      <w:footerReference w:type="default" r:id="rId12"/>
      <w:type w:val="continuous"/>
      <w:pgSz w:w="11909" w:h="16834"/>
      <w:pgMar w:top="1418" w:right="1418" w:bottom="1418" w:left="1701" w:header="567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Daniele Wolfart" w:date="2024-05-07T21:55:00Z" w:initials="DW">
    <w:p w14:paraId="6D4FEC0C" w14:textId="4E8CDBFD" w:rsidR="00E14648" w:rsidRDefault="00E14648">
      <w:pPr>
        <w:pStyle w:val="Textodecomentrio"/>
      </w:pPr>
      <w:r>
        <w:rPr>
          <w:rStyle w:val="Refdecomentrio"/>
        </w:rPr>
        <w:annotationRef/>
      </w:r>
      <w:r>
        <w:t>Cuidar com a numeração.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4FEC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26D8317" w16cex:dateUtc="2024-05-08T0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4FEC0C" w16cid:durableId="126D83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005D0" w14:textId="77777777" w:rsidR="009E684F" w:rsidRDefault="009E684F" w:rsidP="00F4394A">
      <w:pPr>
        <w:spacing w:line="240" w:lineRule="auto"/>
      </w:pPr>
      <w:r>
        <w:separator/>
      </w:r>
    </w:p>
  </w:endnote>
  <w:endnote w:type="continuationSeparator" w:id="0">
    <w:p w14:paraId="68A6EA3A" w14:textId="77777777" w:rsidR="009E684F" w:rsidRDefault="009E684F" w:rsidP="00F43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9769688"/>
      <w:docPartObj>
        <w:docPartGallery w:val="Page Numbers (Bottom of Page)"/>
        <w:docPartUnique/>
      </w:docPartObj>
    </w:sdtPr>
    <w:sdtContent>
      <w:p w14:paraId="6FB05ED1" w14:textId="732A25B3" w:rsidR="004D6D37" w:rsidRDefault="004D6D3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D3CBE" w14:textId="77777777" w:rsidR="004D6D37" w:rsidRDefault="004D6D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CA8C0" w14:textId="77777777" w:rsidR="009E684F" w:rsidRDefault="009E684F" w:rsidP="00F4394A">
      <w:pPr>
        <w:spacing w:line="240" w:lineRule="auto"/>
      </w:pPr>
      <w:r>
        <w:separator/>
      </w:r>
    </w:p>
  </w:footnote>
  <w:footnote w:type="continuationSeparator" w:id="0">
    <w:p w14:paraId="206002B0" w14:textId="77777777" w:rsidR="009E684F" w:rsidRDefault="009E684F" w:rsidP="00F43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E2B1F" w14:textId="63C6984F" w:rsidR="00F4394A" w:rsidRDefault="1B35B457" w:rsidP="1B35B457">
    <w:pPr>
      <w:pStyle w:val="Cabealho"/>
      <w:jc w:val="center"/>
    </w:pPr>
    <w:r>
      <w:rPr>
        <w:noProof/>
      </w:rPr>
      <w:drawing>
        <wp:inline distT="0" distB="0" distL="0" distR="0" wp14:anchorId="63F7B055" wp14:editId="6D48619E">
          <wp:extent cx="466790" cy="752580"/>
          <wp:effectExtent l="0" t="0" r="0" b="0"/>
          <wp:docPr id="1182137404" name="Imagem 11821374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90" cy="752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F6FDA8" w14:textId="5842546B" w:rsidR="00F4394A" w:rsidRDefault="1B35B457" w:rsidP="1B35B457">
    <w:pPr>
      <w:pStyle w:val="Cabealho"/>
      <w:jc w:val="center"/>
    </w:pPr>
    <w:r>
      <w:t>Grupo 4 ADS-B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508"/>
      <w:gridCol w:w="1272"/>
    </w:tblGrid>
    <w:tr w:rsidR="1B35B457" w14:paraId="486108AB" w14:textId="77777777" w:rsidTr="1B35B457">
      <w:trPr>
        <w:trHeight w:val="699"/>
      </w:trPr>
      <w:tc>
        <w:tcPr>
          <w:tcW w:w="7508" w:type="dxa"/>
          <w:vAlign w:val="center"/>
        </w:tcPr>
        <w:p w14:paraId="0DF11352" w14:textId="73F352FF" w:rsidR="1B35B457" w:rsidRDefault="1B35B457" w:rsidP="1B35B457">
          <w:pPr>
            <w:pStyle w:val="Cabealho"/>
            <w:jc w:val="center"/>
          </w:pPr>
          <w:r>
            <w:t>DOCUMENTO PARA LEVANTAMENTO DE REQUISITOS</w:t>
          </w:r>
        </w:p>
      </w:tc>
      <w:tc>
        <w:tcPr>
          <w:tcW w:w="1272" w:type="dxa"/>
          <w:vAlign w:val="center"/>
        </w:tcPr>
        <w:p w14:paraId="1A8614FD" w14:textId="7AF89380" w:rsidR="1B35B457" w:rsidRDefault="1B35B457" w:rsidP="1B35B457">
          <w:pPr>
            <w:pStyle w:val="Cabealho"/>
            <w:jc w:val="center"/>
          </w:pPr>
          <w:r>
            <w:t>Versão 1.1</w:t>
          </w:r>
        </w:p>
      </w:tc>
    </w:tr>
  </w:tbl>
  <w:p w14:paraId="7D9C6033" w14:textId="5B06C8AB" w:rsidR="1B35B457" w:rsidRDefault="1B35B457" w:rsidP="1B35B45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oz9lPjA" int2:invalidationBookmarkName="" int2:hashCode="Mb/BHSd0iqQt/W" int2:id="UqcnAV57">
      <int2:state int2:value="Rejected" int2:type="AugLoop_Text_Critique"/>
    </int2:bookmark>
    <int2:bookmark int2:bookmarkName="_Int_Ef8Z0AzR" int2:invalidationBookmarkName="" int2:hashCode="ZY3uCRQvRWyhFM" int2:id="HtY5PJB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7909"/>
    <w:multiLevelType w:val="multilevel"/>
    <w:tmpl w:val="241A6518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E243B97"/>
    <w:multiLevelType w:val="multilevel"/>
    <w:tmpl w:val="B27E055A"/>
    <w:lvl w:ilvl="0">
      <w:start w:val="1"/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441025873">
    <w:abstractNumId w:val="0"/>
  </w:num>
  <w:num w:numId="2" w16cid:durableId="6970043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ele Wolfart">
    <w15:presenceInfo w15:providerId="AD" w15:userId="S::daniele.wolfart@bpkedu.com.br::cb1dfb88-e01e-4103-bda4-123915e8fa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BB6"/>
    <w:rsid w:val="00087CF9"/>
    <w:rsid w:val="000A9445"/>
    <w:rsid w:val="0023239A"/>
    <w:rsid w:val="00364BB6"/>
    <w:rsid w:val="0042384D"/>
    <w:rsid w:val="004BE868"/>
    <w:rsid w:val="004D6D37"/>
    <w:rsid w:val="00754E70"/>
    <w:rsid w:val="00850911"/>
    <w:rsid w:val="009924BA"/>
    <w:rsid w:val="009E684F"/>
    <w:rsid w:val="00A17099"/>
    <w:rsid w:val="00E04B5C"/>
    <w:rsid w:val="00E14648"/>
    <w:rsid w:val="00F21F61"/>
    <w:rsid w:val="00F4394A"/>
    <w:rsid w:val="01431152"/>
    <w:rsid w:val="02549DCB"/>
    <w:rsid w:val="026F3A5C"/>
    <w:rsid w:val="032E3007"/>
    <w:rsid w:val="046B20BC"/>
    <w:rsid w:val="04E55177"/>
    <w:rsid w:val="050392ED"/>
    <w:rsid w:val="0506E43D"/>
    <w:rsid w:val="05C60524"/>
    <w:rsid w:val="05C7D38C"/>
    <w:rsid w:val="05DE04A4"/>
    <w:rsid w:val="05EF67EA"/>
    <w:rsid w:val="06475F5E"/>
    <w:rsid w:val="065144E1"/>
    <w:rsid w:val="06B27ECC"/>
    <w:rsid w:val="06B9D6CC"/>
    <w:rsid w:val="06F356BE"/>
    <w:rsid w:val="079472B2"/>
    <w:rsid w:val="0849176B"/>
    <w:rsid w:val="088E9DDC"/>
    <w:rsid w:val="08AB066D"/>
    <w:rsid w:val="08B6025A"/>
    <w:rsid w:val="092708AC"/>
    <w:rsid w:val="093E91DF"/>
    <w:rsid w:val="096C9298"/>
    <w:rsid w:val="09B6A2AA"/>
    <w:rsid w:val="09CEDD8B"/>
    <w:rsid w:val="0A47C921"/>
    <w:rsid w:val="0AEFE617"/>
    <w:rsid w:val="0BC81DD0"/>
    <w:rsid w:val="0BE464AB"/>
    <w:rsid w:val="0BF8F062"/>
    <w:rsid w:val="0C3EFEA3"/>
    <w:rsid w:val="0C528E03"/>
    <w:rsid w:val="0C5A8C39"/>
    <w:rsid w:val="0C9C3B0E"/>
    <w:rsid w:val="0CA7AE24"/>
    <w:rsid w:val="0CC947D1"/>
    <w:rsid w:val="0CD3A5F6"/>
    <w:rsid w:val="0DF99CBF"/>
    <w:rsid w:val="0E0890A2"/>
    <w:rsid w:val="0E2469A2"/>
    <w:rsid w:val="0E6C7526"/>
    <w:rsid w:val="0E6E5F3A"/>
    <w:rsid w:val="0E96B822"/>
    <w:rsid w:val="0F53FC76"/>
    <w:rsid w:val="0F68DFF9"/>
    <w:rsid w:val="0F8A2EC5"/>
    <w:rsid w:val="0F976A66"/>
    <w:rsid w:val="1085A42E"/>
    <w:rsid w:val="10AFD25C"/>
    <w:rsid w:val="10CA979B"/>
    <w:rsid w:val="10EC5AC4"/>
    <w:rsid w:val="111E5DE7"/>
    <w:rsid w:val="115DF021"/>
    <w:rsid w:val="1178F771"/>
    <w:rsid w:val="11B1E542"/>
    <w:rsid w:val="11CFADBA"/>
    <w:rsid w:val="1208A648"/>
    <w:rsid w:val="12132C8E"/>
    <w:rsid w:val="125FFE86"/>
    <w:rsid w:val="12BCEC6D"/>
    <w:rsid w:val="12CDEAF2"/>
    <w:rsid w:val="13148C26"/>
    <w:rsid w:val="13C671CB"/>
    <w:rsid w:val="14D459B6"/>
    <w:rsid w:val="15383A7E"/>
    <w:rsid w:val="1553EE96"/>
    <w:rsid w:val="15B56A45"/>
    <w:rsid w:val="15D0598A"/>
    <w:rsid w:val="162338C8"/>
    <w:rsid w:val="16F4B3DC"/>
    <w:rsid w:val="1731D2B3"/>
    <w:rsid w:val="178833B8"/>
    <w:rsid w:val="17F469D8"/>
    <w:rsid w:val="18250CD1"/>
    <w:rsid w:val="1889039D"/>
    <w:rsid w:val="18ACA83B"/>
    <w:rsid w:val="18CC33BA"/>
    <w:rsid w:val="18E9E475"/>
    <w:rsid w:val="19E30EB8"/>
    <w:rsid w:val="19E7DA00"/>
    <w:rsid w:val="1A198504"/>
    <w:rsid w:val="1A4F1BE6"/>
    <w:rsid w:val="1A7ABC22"/>
    <w:rsid w:val="1A933D0A"/>
    <w:rsid w:val="1ACCE16C"/>
    <w:rsid w:val="1B17392F"/>
    <w:rsid w:val="1B35B457"/>
    <w:rsid w:val="1B37DEF6"/>
    <w:rsid w:val="1B41A8E0"/>
    <w:rsid w:val="1B9EC97D"/>
    <w:rsid w:val="1BA5F197"/>
    <w:rsid w:val="1BAF9AF6"/>
    <w:rsid w:val="1BC1A07E"/>
    <w:rsid w:val="1BCB20A0"/>
    <w:rsid w:val="1BED4EA9"/>
    <w:rsid w:val="1CA8B08E"/>
    <w:rsid w:val="1CE75921"/>
    <w:rsid w:val="1CFB386D"/>
    <w:rsid w:val="1DB98B6D"/>
    <w:rsid w:val="1DCADDCC"/>
    <w:rsid w:val="1E146EBC"/>
    <w:rsid w:val="1E434032"/>
    <w:rsid w:val="1E51A3D8"/>
    <w:rsid w:val="1E903C34"/>
    <w:rsid w:val="1EDF1CC4"/>
    <w:rsid w:val="1EE24913"/>
    <w:rsid w:val="1F15D275"/>
    <w:rsid w:val="1F6ED06D"/>
    <w:rsid w:val="1F8D74F9"/>
    <w:rsid w:val="1F9E84E3"/>
    <w:rsid w:val="1FE8007C"/>
    <w:rsid w:val="201EF9E3"/>
    <w:rsid w:val="2046C3C0"/>
    <w:rsid w:val="20B821AC"/>
    <w:rsid w:val="2129039E"/>
    <w:rsid w:val="2191FF38"/>
    <w:rsid w:val="21F64181"/>
    <w:rsid w:val="22B43272"/>
    <w:rsid w:val="22FCF95D"/>
    <w:rsid w:val="231F5E8B"/>
    <w:rsid w:val="23BEA952"/>
    <w:rsid w:val="23C8BE20"/>
    <w:rsid w:val="23CFC009"/>
    <w:rsid w:val="243EB728"/>
    <w:rsid w:val="2441F788"/>
    <w:rsid w:val="24531F74"/>
    <w:rsid w:val="245FA36F"/>
    <w:rsid w:val="2464BEF2"/>
    <w:rsid w:val="2593DBEA"/>
    <w:rsid w:val="25A500B8"/>
    <w:rsid w:val="267B3A28"/>
    <w:rsid w:val="26B3FC5A"/>
    <w:rsid w:val="26CDF594"/>
    <w:rsid w:val="270DD347"/>
    <w:rsid w:val="272DCFDA"/>
    <w:rsid w:val="2805E594"/>
    <w:rsid w:val="284C5AA8"/>
    <w:rsid w:val="28C6AAA2"/>
    <w:rsid w:val="29638FC1"/>
    <w:rsid w:val="299B9E9D"/>
    <w:rsid w:val="2A1D99D0"/>
    <w:rsid w:val="2A22CB8A"/>
    <w:rsid w:val="2A3F7F76"/>
    <w:rsid w:val="2A4924C3"/>
    <w:rsid w:val="2AD40076"/>
    <w:rsid w:val="2B34877C"/>
    <w:rsid w:val="2B876D7D"/>
    <w:rsid w:val="2BBD9FCC"/>
    <w:rsid w:val="2BE8A202"/>
    <w:rsid w:val="2BF0F489"/>
    <w:rsid w:val="2CEC8C0A"/>
    <w:rsid w:val="2D233DDE"/>
    <w:rsid w:val="2D544EBB"/>
    <w:rsid w:val="2D658B98"/>
    <w:rsid w:val="2DF139EA"/>
    <w:rsid w:val="2EBB88E5"/>
    <w:rsid w:val="2EFD2E14"/>
    <w:rsid w:val="2F4523F8"/>
    <w:rsid w:val="2F542E8A"/>
    <w:rsid w:val="2F6B2676"/>
    <w:rsid w:val="2FF1177D"/>
    <w:rsid w:val="3008F411"/>
    <w:rsid w:val="300A8458"/>
    <w:rsid w:val="305ADE6E"/>
    <w:rsid w:val="308A7F44"/>
    <w:rsid w:val="30CF09B3"/>
    <w:rsid w:val="30D8148C"/>
    <w:rsid w:val="31626B66"/>
    <w:rsid w:val="31E65F62"/>
    <w:rsid w:val="31F329A7"/>
    <w:rsid w:val="322684D8"/>
    <w:rsid w:val="32276091"/>
    <w:rsid w:val="3254648B"/>
    <w:rsid w:val="327660F0"/>
    <w:rsid w:val="32A7D2F3"/>
    <w:rsid w:val="333D8724"/>
    <w:rsid w:val="338EFA08"/>
    <w:rsid w:val="33A07726"/>
    <w:rsid w:val="34044331"/>
    <w:rsid w:val="3426303F"/>
    <w:rsid w:val="343BBA5D"/>
    <w:rsid w:val="3500F3C7"/>
    <w:rsid w:val="3558F99E"/>
    <w:rsid w:val="3579BA9B"/>
    <w:rsid w:val="35F691F9"/>
    <w:rsid w:val="36315FE7"/>
    <w:rsid w:val="363F1CA8"/>
    <w:rsid w:val="3654FF40"/>
    <w:rsid w:val="366322C7"/>
    <w:rsid w:val="36784F2A"/>
    <w:rsid w:val="37083FF9"/>
    <w:rsid w:val="37C7A818"/>
    <w:rsid w:val="37EDE1CA"/>
    <w:rsid w:val="37FE91A7"/>
    <w:rsid w:val="382192C1"/>
    <w:rsid w:val="382AC1FF"/>
    <w:rsid w:val="39417C4C"/>
    <w:rsid w:val="3976BD6A"/>
    <w:rsid w:val="39ACC8A8"/>
    <w:rsid w:val="3A638559"/>
    <w:rsid w:val="3AF024CC"/>
    <w:rsid w:val="3B397D15"/>
    <w:rsid w:val="3B62FD33"/>
    <w:rsid w:val="3BE97F4F"/>
    <w:rsid w:val="3CD72685"/>
    <w:rsid w:val="3CF83E78"/>
    <w:rsid w:val="3D05009C"/>
    <w:rsid w:val="3DCEB7CC"/>
    <w:rsid w:val="3DF78253"/>
    <w:rsid w:val="3E6E635F"/>
    <w:rsid w:val="3E7BA73F"/>
    <w:rsid w:val="3E995535"/>
    <w:rsid w:val="3EFF2E55"/>
    <w:rsid w:val="3F1351DE"/>
    <w:rsid w:val="3F9352B4"/>
    <w:rsid w:val="4077492F"/>
    <w:rsid w:val="40816E78"/>
    <w:rsid w:val="40AF234D"/>
    <w:rsid w:val="40CCECA9"/>
    <w:rsid w:val="40E3E57E"/>
    <w:rsid w:val="412F2315"/>
    <w:rsid w:val="417C4E90"/>
    <w:rsid w:val="41A01379"/>
    <w:rsid w:val="425E2AA8"/>
    <w:rsid w:val="4283A9BE"/>
    <w:rsid w:val="42CAF376"/>
    <w:rsid w:val="434F1862"/>
    <w:rsid w:val="43588E76"/>
    <w:rsid w:val="4381B5EF"/>
    <w:rsid w:val="43938598"/>
    <w:rsid w:val="445E70E1"/>
    <w:rsid w:val="4484562C"/>
    <w:rsid w:val="44A46065"/>
    <w:rsid w:val="44B3EF52"/>
    <w:rsid w:val="4541FD29"/>
    <w:rsid w:val="4548DBB9"/>
    <w:rsid w:val="45D911ED"/>
    <w:rsid w:val="45FEFD14"/>
    <w:rsid w:val="464FBFB3"/>
    <w:rsid w:val="465F640F"/>
    <w:rsid w:val="46CB265A"/>
    <w:rsid w:val="4719D4C9"/>
    <w:rsid w:val="4755C0E0"/>
    <w:rsid w:val="478736AE"/>
    <w:rsid w:val="47EB9014"/>
    <w:rsid w:val="48228985"/>
    <w:rsid w:val="48321746"/>
    <w:rsid w:val="49BE59E6"/>
    <w:rsid w:val="49D7AB41"/>
    <w:rsid w:val="49E9B8AA"/>
    <w:rsid w:val="4A4739F6"/>
    <w:rsid w:val="4A560485"/>
    <w:rsid w:val="4AA3820F"/>
    <w:rsid w:val="4ACB2737"/>
    <w:rsid w:val="4ACF70C2"/>
    <w:rsid w:val="4AD65BBA"/>
    <w:rsid w:val="4AF174E2"/>
    <w:rsid w:val="4B0AF6C9"/>
    <w:rsid w:val="4B66AA59"/>
    <w:rsid w:val="4B9A4CF2"/>
    <w:rsid w:val="4BCB214A"/>
    <w:rsid w:val="4C93E2A2"/>
    <w:rsid w:val="4CA4F4F8"/>
    <w:rsid w:val="4CDE33D7"/>
    <w:rsid w:val="4D027ABA"/>
    <w:rsid w:val="4D67D981"/>
    <w:rsid w:val="4D9A1971"/>
    <w:rsid w:val="4D9A29A7"/>
    <w:rsid w:val="4DF755DC"/>
    <w:rsid w:val="4E01DC22"/>
    <w:rsid w:val="4E264688"/>
    <w:rsid w:val="4E4C96B1"/>
    <w:rsid w:val="4ED6A8E9"/>
    <w:rsid w:val="4EE0C9EC"/>
    <w:rsid w:val="4F0326DA"/>
    <w:rsid w:val="4F23C5F1"/>
    <w:rsid w:val="4F9C90D4"/>
    <w:rsid w:val="505AB2AE"/>
    <w:rsid w:val="5072794A"/>
    <w:rsid w:val="512B7C72"/>
    <w:rsid w:val="517C7B7A"/>
    <w:rsid w:val="51A96419"/>
    <w:rsid w:val="51AA5CE0"/>
    <w:rsid w:val="52FF1023"/>
    <w:rsid w:val="5312607D"/>
    <w:rsid w:val="5353F1E3"/>
    <w:rsid w:val="537B6597"/>
    <w:rsid w:val="537C7DB3"/>
    <w:rsid w:val="53BBB1D6"/>
    <w:rsid w:val="541989B0"/>
    <w:rsid w:val="546664EA"/>
    <w:rsid w:val="54955728"/>
    <w:rsid w:val="54ADFC39"/>
    <w:rsid w:val="56173782"/>
    <w:rsid w:val="563146F9"/>
    <w:rsid w:val="563CE20A"/>
    <w:rsid w:val="564952C2"/>
    <w:rsid w:val="56744DE1"/>
    <w:rsid w:val="5708C969"/>
    <w:rsid w:val="57690CF3"/>
    <w:rsid w:val="57713852"/>
    <w:rsid w:val="57D50D17"/>
    <w:rsid w:val="57D8EFD4"/>
    <w:rsid w:val="58533A81"/>
    <w:rsid w:val="587D8B2F"/>
    <w:rsid w:val="58E8E8ED"/>
    <w:rsid w:val="5904DD54"/>
    <w:rsid w:val="591347E5"/>
    <w:rsid w:val="599D3D82"/>
    <w:rsid w:val="59B56EC5"/>
    <w:rsid w:val="59F936C4"/>
    <w:rsid w:val="5A513246"/>
    <w:rsid w:val="5A954B28"/>
    <w:rsid w:val="5AA1D466"/>
    <w:rsid w:val="5AA8D914"/>
    <w:rsid w:val="5AAC1607"/>
    <w:rsid w:val="5AAF1846"/>
    <w:rsid w:val="5ABD210D"/>
    <w:rsid w:val="5B96FC0B"/>
    <w:rsid w:val="5C0E0ED6"/>
    <w:rsid w:val="5C199364"/>
    <w:rsid w:val="5D010C65"/>
    <w:rsid w:val="5DE6B908"/>
    <w:rsid w:val="5E9B4688"/>
    <w:rsid w:val="5EBF10EA"/>
    <w:rsid w:val="5EFFA5B9"/>
    <w:rsid w:val="5F4769EB"/>
    <w:rsid w:val="5F58FE3D"/>
    <w:rsid w:val="5F828969"/>
    <w:rsid w:val="5FDCBE4C"/>
    <w:rsid w:val="60010BAB"/>
    <w:rsid w:val="600D2716"/>
    <w:rsid w:val="601A3408"/>
    <w:rsid w:val="609B761A"/>
    <w:rsid w:val="6162F624"/>
    <w:rsid w:val="61917F0D"/>
    <w:rsid w:val="62133C7A"/>
    <w:rsid w:val="6246A223"/>
    <w:rsid w:val="624BC2E8"/>
    <w:rsid w:val="62909EFF"/>
    <w:rsid w:val="62C9B7EC"/>
    <w:rsid w:val="62DC1A76"/>
    <w:rsid w:val="63181D21"/>
    <w:rsid w:val="631FEA51"/>
    <w:rsid w:val="6344C7D8"/>
    <w:rsid w:val="63C4D2D9"/>
    <w:rsid w:val="64437D30"/>
    <w:rsid w:val="64755EF5"/>
    <w:rsid w:val="64DC6A54"/>
    <w:rsid w:val="64EA9DF7"/>
    <w:rsid w:val="6523D8EE"/>
    <w:rsid w:val="6599D1F6"/>
    <w:rsid w:val="65A34FA3"/>
    <w:rsid w:val="66704D2F"/>
    <w:rsid w:val="66866E58"/>
    <w:rsid w:val="66AC8A7B"/>
    <w:rsid w:val="66B5AFA4"/>
    <w:rsid w:val="66BBC4B0"/>
    <w:rsid w:val="66BDE030"/>
    <w:rsid w:val="680C1D90"/>
    <w:rsid w:val="681838FB"/>
    <w:rsid w:val="6866A23C"/>
    <w:rsid w:val="68D439B5"/>
    <w:rsid w:val="69A7EDF1"/>
    <w:rsid w:val="69C5BF32"/>
    <w:rsid w:val="6A59725E"/>
    <w:rsid w:val="6ABEAA8F"/>
    <w:rsid w:val="6AD47C8D"/>
    <w:rsid w:val="6B8A6F52"/>
    <w:rsid w:val="6C123734"/>
    <w:rsid w:val="6C29D52B"/>
    <w:rsid w:val="6D0001F2"/>
    <w:rsid w:val="6D3567D5"/>
    <w:rsid w:val="6D775E64"/>
    <w:rsid w:val="6DE889BA"/>
    <w:rsid w:val="6E8F5F31"/>
    <w:rsid w:val="6E8F6805"/>
    <w:rsid w:val="6F0C1974"/>
    <w:rsid w:val="6F0E56B8"/>
    <w:rsid w:val="6F132EC5"/>
    <w:rsid w:val="6F47CBB4"/>
    <w:rsid w:val="6F9655E6"/>
    <w:rsid w:val="6FAC3A14"/>
    <w:rsid w:val="702F4A8F"/>
    <w:rsid w:val="7095D6C9"/>
    <w:rsid w:val="70F4EA37"/>
    <w:rsid w:val="710571A9"/>
    <w:rsid w:val="71222052"/>
    <w:rsid w:val="7140C115"/>
    <w:rsid w:val="71832F6D"/>
    <w:rsid w:val="7208D8F8"/>
    <w:rsid w:val="724ACF87"/>
    <w:rsid w:val="72747DA2"/>
    <w:rsid w:val="72BEB484"/>
    <w:rsid w:val="72FAB6F5"/>
    <w:rsid w:val="731CA8B1"/>
    <w:rsid w:val="73B2A5BB"/>
    <w:rsid w:val="7402B99B"/>
    <w:rsid w:val="74C9331B"/>
    <w:rsid w:val="74E0006B"/>
    <w:rsid w:val="75A698D0"/>
    <w:rsid w:val="75F12EFB"/>
    <w:rsid w:val="766F48CB"/>
    <w:rsid w:val="7705184D"/>
    <w:rsid w:val="77287DBC"/>
    <w:rsid w:val="77673FA7"/>
    <w:rsid w:val="7774B32D"/>
    <w:rsid w:val="77969218"/>
    <w:rsid w:val="78B4AA10"/>
    <w:rsid w:val="7906C5F1"/>
    <w:rsid w:val="7A0B19AA"/>
    <w:rsid w:val="7A5A4DCA"/>
    <w:rsid w:val="7AA82D51"/>
    <w:rsid w:val="7B6ADFAD"/>
    <w:rsid w:val="7B8128F1"/>
    <w:rsid w:val="7C0EF226"/>
    <w:rsid w:val="7C527CBD"/>
    <w:rsid w:val="7C75284A"/>
    <w:rsid w:val="7D7A2BF2"/>
    <w:rsid w:val="7DC1022A"/>
    <w:rsid w:val="7DFBDF37"/>
    <w:rsid w:val="7E10F8AB"/>
    <w:rsid w:val="7F166AAB"/>
    <w:rsid w:val="7F5208DA"/>
    <w:rsid w:val="7F78DA96"/>
    <w:rsid w:val="7FDCF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C9B72"/>
  <w15:docId w15:val="{D3CF61F4-F76E-4784-8FF8-E1F939F8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439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94A"/>
  </w:style>
  <w:style w:type="paragraph" w:styleId="Rodap">
    <w:name w:val="footer"/>
    <w:basedOn w:val="Normal"/>
    <w:link w:val="RodapChar"/>
    <w:uiPriority w:val="99"/>
    <w:unhideWhenUsed/>
    <w:rsid w:val="00F439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94A"/>
  </w:style>
  <w:style w:type="table" w:styleId="Tabelacomgrade">
    <w:name w:val="Table Grid"/>
    <w:basedOn w:val="Tabelanormal"/>
    <w:uiPriority w:val="39"/>
    <w:rsid w:val="00F439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E14648"/>
    <w:pPr>
      <w:spacing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E146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46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46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46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46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1441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Daniele Wolfart</dc:creator>
  <cp:lastModifiedBy>Daniele Wolfart</cp:lastModifiedBy>
  <cp:revision>2</cp:revision>
  <dcterms:created xsi:type="dcterms:W3CDTF">2024-05-08T00:58:00Z</dcterms:created>
  <dcterms:modified xsi:type="dcterms:W3CDTF">2024-05-08T00:58:00Z</dcterms:modified>
</cp:coreProperties>
</file>